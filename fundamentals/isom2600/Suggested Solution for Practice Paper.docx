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B850" w14:textId="30050224" w:rsidR="0007444F" w:rsidRPr="005B7200" w:rsidRDefault="00326D64" w:rsidP="005B7200">
      <w:pPr>
        <w:jc w:val="center"/>
        <w:rPr>
          <w:b/>
          <w:u w:val="single"/>
          <w:lang w:val="en-US"/>
        </w:rPr>
      </w:pPr>
      <w:r w:rsidRPr="005B7200">
        <w:rPr>
          <w:b/>
          <w:u w:val="single"/>
          <w:lang w:val="en-US"/>
        </w:rPr>
        <w:t>Suggested Solution for Practice Paper</w:t>
      </w:r>
    </w:p>
    <w:p w14:paraId="4B2FEBBB" w14:textId="087337CF" w:rsidR="00326D64" w:rsidRPr="00934376" w:rsidRDefault="00326D64">
      <w:pPr>
        <w:rPr>
          <w:rFonts w:ascii="Times New Roman" w:hAnsi="Times New Roman" w:cs="Times New Roman"/>
        </w:rPr>
      </w:pPr>
    </w:p>
    <w:p w14:paraId="1D255A63" w14:textId="1DF92D22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 xml:space="preserve">1a) </w:t>
      </w:r>
      <w:r w:rsidRPr="009343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3566D969" wp14:editId="45AF5ED8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1550670" cy="819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9390B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25DE33DD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58786918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1E64A652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164D6126" w14:textId="7B4527D2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1b) Lot size since it has the highest p value = 0.831</w:t>
      </w:r>
    </w:p>
    <w:p w14:paraId="047B871B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31949B9D" w14:textId="11FADB99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1</w:t>
      </w:r>
      <w:r w:rsidRPr="00934376">
        <w:rPr>
          <w:rFonts w:ascii="Times New Roman" w:hAnsi="Times New Roman" w:cs="Times New Roman" w:hint="eastAsia"/>
        </w:rPr>
        <w:t>c</w:t>
      </w:r>
      <w:r w:rsidRPr="00934376">
        <w:rPr>
          <w:rFonts w:ascii="Times New Roman" w:hAnsi="Times New Roman"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=…=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2D22A157" w14:textId="77777777" w:rsidR="00934376" w:rsidRPr="00934376" w:rsidRDefault="00934376" w:rsidP="00934376">
      <w:pPr>
        <w:pStyle w:val="a3"/>
        <w:ind w:left="0" w:firstLineChars="100" w:firstLine="24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F=13.34, p value = 2.42e-10</w:t>
      </w:r>
    </w:p>
    <w:p w14:paraId="24944F23" w14:textId="77777777" w:rsidR="00934376" w:rsidRPr="00934376" w:rsidRDefault="00934376" w:rsidP="00934376">
      <w:pPr>
        <w:pStyle w:val="a3"/>
        <w:ind w:left="0" w:firstLineChars="100" w:firstLine="24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Reject </w:t>
      </w:r>
      <w:r w:rsidRPr="00934376">
        <w:rPr>
          <w:rFonts w:ascii="Cambria Math" w:hAnsi="Cambria Math" w:cs="Cambria Math"/>
        </w:rPr>
        <w:t>𝐻</w:t>
      </w:r>
      <w:r w:rsidRPr="00934376">
        <w:rPr>
          <w:rFonts w:ascii="Times New Roman" w:hAnsi="Times New Roman" w:cs="Times New Roman"/>
        </w:rPr>
        <w:t>0.</w:t>
      </w:r>
    </w:p>
    <w:p w14:paraId="7615D1EE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68ACC4F5" w14:textId="3E2395DE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1</w:t>
      </w:r>
      <w:r w:rsidRPr="00934376">
        <w:rPr>
          <w:rFonts w:ascii="Times New Roman" w:hAnsi="Times New Roman" w:cs="Times New Roman" w:hint="eastAsia"/>
        </w:rPr>
        <w:t>d</w:t>
      </w:r>
      <w:r w:rsidRPr="00934376">
        <w:rPr>
          <w:rFonts w:ascii="Times New Roman" w:hAnsi="Times New Roman" w:cs="Times New Roman"/>
        </w:rPr>
        <w:t>) Estimate of residual std</w:t>
      </w:r>
    </w:p>
    <w:p w14:paraId="470CE3A3" w14:textId="239B6795" w:rsid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= RMSE</w:t>
      </w:r>
    </w:p>
    <w:p w14:paraId="08432E7F" w14:textId="77777777" w:rsidR="00246794" w:rsidRPr="006A0C57" w:rsidRDefault="00246794" w:rsidP="00246794">
      <w:pPr>
        <w:pStyle w:val="a3"/>
        <w:ind w:left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≈√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4D3781B9" w14:textId="77777777" w:rsidR="00286453" w:rsidRPr="00934376" w:rsidRDefault="00286453" w:rsidP="00286453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adj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Rsquare</w:t>
      </w:r>
      <w:proofErr w:type="spellEnd"/>
      <w:r w:rsidRPr="0093437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Rsquare</w:t>
      </w:r>
      <w:proofErr w:type="spellEnd"/>
      <w:r w:rsidRPr="00934376">
        <w:rPr>
          <w:rFonts w:ascii="Times New Roman" w:hAnsi="Times New Roman" w:cs="Times New Roman"/>
        </w:rPr>
        <w:t>)</w:t>
      </w:r>
    </w:p>
    <w:p w14:paraId="6578815A" w14:textId="77777777" w:rsidR="00286453" w:rsidRPr="00934376" w:rsidRDefault="00286453" w:rsidP="00286453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 w:hint="eastAsia"/>
        </w:rPr>
        <w:t>=</w:t>
      </w:r>
      <w:r w:rsidRPr="0093437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47359.4566</w:t>
      </w:r>
      <w:r w:rsidRPr="00934376">
        <w:rPr>
          <w:rFonts w:ascii="Times New Roman" w:hAnsi="Times New Roman" w:cs="Times New Roman"/>
        </w:rPr>
        <w:t>, 45679.6665)</w:t>
      </w:r>
    </w:p>
    <w:p w14:paraId="09FE15D9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60D39AEE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1</w:t>
      </w:r>
      <w:r w:rsidRPr="00934376">
        <w:rPr>
          <w:rFonts w:ascii="Times New Roman" w:hAnsi="Times New Roman" w:cs="Times New Roman" w:hint="eastAsia"/>
        </w:rPr>
        <w:t>e</w:t>
      </w:r>
      <w:r w:rsidRPr="00934376">
        <w:rPr>
          <w:rFonts w:ascii="Times New Roman" w:hAnsi="Times New Roman" w:cs="Times New Roman"/>
        </w:rPr>
        <w:t>)</w:t>
      </w:r>
    </w:p>
    <w:p w14:paraId="5CC29728" w14:textId="4BE66593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 xml:space="preserve"> </w:t>
      </w:r>
      <w:r w:rsidRPr="00934376">
        <w:rPr>
          <w:rFonts w:ascii="Times New Roman" w:hAnsi="Times New Roman" w:cs="Times New Roman"/>
          <w:noProof/>
        </w:rPr>
        <w:drawing>
          <wp:inline distT="0" distB="0" distL="0" distR="0" wp14:anchorId="73D66C2B" wp14:editId="582C8D30">
            <wp:extent cx="6501829" cy="35955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478" cy="3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FB3" w14:textId="30EB9732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1</w:t>
      </w:r>
      <w:r w:rsidRPr="00934376">
        <w:rPr>
          <w:rFonts w:ascii="Times New Roman" w:hAnsi="Times New Roman" w:cs="Times New Roman" w:hint="eastAsia"/>
        </w:rPr>
        <w:t>f</w:t>
      </w:r>
      <w:r w:rsidRPr="00934376">
        <w:rPr>
          <w:rFonts w:ascii="Times New Roman" w:hAnsi="Times New Roman" w:cs="Times New Roman"/>
        </w:rPr>
        <w:t>) Predicted value</w:t>
      </w:r>
    </w:p>
    <w:p w14:paraId="63BA3B85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= (exact value, value calculated by hand)</w:t>
      </w:r>
    </w:p>
    <w:p w14:paraId="7A8A40D1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 w:hint="eastAsia"/>
        </w:rPr>
        <w:t>=</w:t>
      </w:r>
      <w:r w:rsidRPr="00934376">
        <w:rPr>
          <w:rFonts w:ascii="Times New Roman" w:hAnsi="Times New Roman" w:cs="Times New Roman"/>
        </w:rPr>
        <w:t xml:space="preserve"> (265360.18921654, 277472.75100000086</w:t>
      </w:r>
      <w:r w:rsidRPr="00934376">
        <w:rPr>
          <w:rFonts w:ascii="Times New Roman" w:hAnsi="Times New Roman" w:cs="Times New Roman" w:hint="eastAsia"/>
        </w:rPr>
        <w:t>)</w:t>
      </w:r>
    </w:p>
    <w:p w14:paraId="24E59A86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1765BF41" w14:textId="743DDE54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 xml:space="preserve">1g) </w:t>
      </w:r>
      <w:proofErr w:type="spellStart"/>
      <w:r w:rsidRPr="00934376">
        <w:rPr>
          <w:rFonts w:ascii="Times New Roman" w:hAnsi="Times New Roman" w:cs="Times New Roman"/>
        </w:rPr>
        <w:t>R_squared</w:t>
      </w:r>
      <w:proofErr w:type="spellEnd"/>
      <w:r w:rsidRPr="00934376">
        <w:rPr>
          <w:rFonts w:ascii="Times New Roman" w:hAnsi="Times New Roman" w:cs="Times New Roman"/>
        </w:rPr>
        <w:t xml:space="preserve"> = 0.506</w:t>
      </w:r>
      <w:r w:rsidRPr="00934376">
        <w:rPr>
          <w:rFonts w:ascii="Times New Roman" w:hAnsi="Times New Roman" w:cs="Times New Roman"/>
        </w:rPr>
        <w:br/>
      </w:r>
      <w:r w:rsidRPr="00934376">
        <w:rPr>
          <w:rFonts w:ascii="Times New Roman" w:hAnsi="Times New Roman" w:cs="Times New Roman" w:hint="eastAsia"/>
        </w:rPr>
        <w:t>∴</w:t>
      </w:r>
      <w:r w:rsidRPr="00934376">
        <w:rPr>
          <w:rFonts w:ascii="Times New Roman" w:hAnsi="Times New Roman" w:cs="Times New Roman"/>
        </w:rPr>
        <w:t> 50.6% of variation explained</w:t>
      </w:r>
    </w:p>
    <w:p w14:paraId="04873C1F" w14:textId="77777777" w:rsidR="00934376" w:rsidRPr="00934376" w:rsidRDefault="00934376" w:rsidP="00934376">
      <w:pPr>
        <w:pStyle w:val="a3"/>
        <w:ind w:left="0"/>
        <w:rPr>
          <w:rFonts w:ascii="Times New Roman" w:hAnsi="Times New Roman" w:cs="Times New Roman"/>
        </w:rPr>
      </w:pPr>
    </w:p>
    <w:p w14:paraId="0C7C4AB8" w14:textId="531A31A0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</w:t>
      </w:r>
      <w:r w:rsidRPr="00934376">
        <w:rPr>
          <w:rFonts w:ascii="Times New Roman" w:hAnsi="Times New Roman" w:cs="Times New Roman" w:hint="eastAsia"/>
        </w:rPr>
        <w:t>a</w:t>
      </w:r>
      <w:r w:rsidRPr="00934376">
        <w:rPr>
          <w:rFonts w:ascii="Times New Roman" w:hAnsi="Times New Roman" w:cs="Times New Roman"/>
        </w:rPr>
        <w:t>) Coefficient standard errors increase/Fewer statistically significant slopes (t-ratios decrease and p-values increase)/Difficulty interpreting coefficients/Coefficients change as others come and go</w:t>
      </w:r>
    </w:p>
    <w:p w14:paraId="13CD1377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174B3762" w14:textId="3D707E2B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2b) drop the x-variable from the regression/ combine it with other x-variable(s)</w:t>
      </w:r>
    </w:p>
    <w:p w14:paraId="479ABC84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6112E347" w14:textId="45E15DE2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</w:t>
      </w:r>
      <w:r w:rsidR="00C03763">
        <w:rPr>
          <w:rFonts w:ascii="Times New Roman" w:hAnsi="Times New Roman" w:cs="Times New Roman"/>
        </w:rPr>
        <w:t>c</w:t>
      </w:r>
      <w:r w:rsidRPr="00934376">
        <w:rPr>
          <w:rFonts w:ascii="Times New Roman" w:hAnsi="Times New Roman" w:cs="Times New Roman"/>
        </w:rPr>
        <w:t>) test statistics= -0.10065443193208266</w:t>
      </w:r>
    </w:p>
    <w:p w14:paraId="2CA60DF6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 xml:space="preserve">Since 0.10065443193208266 is less than 1.494, p value &gt; 0.142, we </w:t>
      </w:r>
      <w:proofErr w:type="spellStart"/>
      <w:r w:rsidRPr="00934376">
        <w:rPr>
          <w:rFonts w:ascii="Times New Roman" w:hAnsi="Times New Roman" w:cs="Times New Roman"/>
        </w:rPr>
        <w:t>can not</w:t>
      </w:r>
      <w:proofErr w:type="spellEnd"/>
      <w:r w:rsidRPr="00934376">
        <w:rPr>
          <w:rFonts w:ascii="Times New Roman" w:hAnsi="Times New Roman" w:cs="Times New Roman"/>
        </w:rPr>
        <w:t xml:space="preserve"> reject H0</w:t>
      </w:r>
    </w:p>
    <w:p w14:paraId="0EF7FC3E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797250CF" w14:textId="0CBD916D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</w:t>
      </w:r>
      <w:r w:rsidR="00C03763">
        <w:rPr>
          <w:rFonts w:ascii="Times New Roman" w:hAnsi="Times New Roman" w:cs="Times New Roman"/>
        </w:rPr>
        <w:t>d</w:t>
      </w:r>
      <w:r w:rsidRPr="00934376">
        <w:rPr>
          <w:rFonts w:ascii="Times New Roman" w:hAnsi="Times New Roman" w:cs="Times New Roman"/>
        </w:rPr>
        <w:t>) R2 cannot decrease when another independent variable x is added to the regression/ Adjusted R2 gives penalty to the increase in numbers of predictors</w:t>
      </w:r>
    </w:p>
    <w:p w14:paraId="7EEEA5BD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3193091D" w14:textId="1D94BD15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</w:t>
      </w:r>
      <w:r w:rsidR="00C03763">
        <w:rPr>
          <w:rFonts w:ascii="Times New Roman" w:hAnsi="Times New Roman" w:cs="Times New Roman"/>
        </w:rPr>
        <w:t>e</w:t>
      </w:r>
      <w:r w:rsidRPr="00934376">
        <w:rPr>
          <w:rFonts w:ascii="Times New Roman" w:hAnsi="Times New Roman" w:cs="Times New Roman"/>
        </w:rPr>
        <w:t>) Yes, the model violates with the assumption of normally distributed residual since the QQ plot shows the residuals are not normally distributed/ skewness &gt; 1/ Kurtosis &gt;&gt; 3.</w:t>
      </w:r>
      <w:r w:rsidRPr="00934376">
        <w:rPr>
          <w:rFonts w:ascii="Times New Roman" w:hAnsi="Times New Roman" w:cs="Times New Roman"/>
        </w:rPr>
        <w:br/>
        <w:t>(independence assumption of fitted values and residuals.)</w:t>
      </w:r>
    </w:p>
    <w:p w14:paraId="23E42BBB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70D1775F" w14:textId="5770EAEF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</w:t>
      </w:r>
      <w:r w:rsidR="00C03763">
        <w:rPr>
          <w:rFonts w:ascii="Times New Roman" w:hAnsi="Times New Roman" w:cs="Times New Roman"/>
        </w:rPr>
        <w:t>f</w:t>
      </w:r>
      <w:r w:rsidRPr="00934376">
        <w:rPr>
          <w:rFonts w:ascii="Times New Roman" w:hAnsi="Times New Roman" w:cs="Times New Roman"/>
        </w:rPr>
        <w:t xml:space="preserve">) </w:t>
      </w:r>
      <w:r w:rsidRPr="00934376">
        <w:rPr>
          <w:rFonts w:ascii="Times New Roman" w:hAnsi="Times New Roman" w:cs="Times New Roman"/>
          <w:noProof/>
        </w:rPr>
        <w:drawing>
          <wp:inline distT="0" distB="0" distL="0" distR="0" wp14:anchorId="7AEB37DA" wp14:editId="5247A10D">
            <wp:extent cx="6146775" cy="204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9241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789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20FA3E79" w14:textId="77777777" w:rsidR="00F6451B" w:rsidRDefault="00F6451B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2EDD6F8C" w14:textId="52C121AA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2</w:t>
      </w:r>
      <w:r w:rsidR="00C03763">
        <w:rPr>
          <w:rFonts w:ascii="Times New Roman" w:hAnsi="Times New Roman" w:cs="Times New Roman"/>
        </w:rPr>
        <w:t>g</w:t>
      </w:r>
      <w:r w:rsidRPr="00934376">
        <w:rPr>
          <w:rFonts w:ascii="Times New Roman" w:hAnsi="Times New Roman" w:cs="Times New Roman"/>
        </w:rPr>
        <w:t>) Predicted value</w:t>
      </w:r>
    </w:p>
    <w:p w14:paraId="000D2767" w14:textId="77777777" w:rsidR="00934376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>= (exact value, value calculated by hand)</w:t>
      </w:r>
    </w:p>
    <w:p w14:paraId="3FA79E1B" w14:textId="1CB7D289" w:rsidR="00326D64" w:rsidRPr="00934376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 w:hint="eastAsia"/>
        </w:rPr>
        <w:t>=</w:t>
      </w:r>
      <w:r w:rsidRPr="00934376">
        <w:rPr>
          <w:rFonts w:ascii="Times New Roman" w:hAnsi="Times New Roman" w:cs="Times New Roman"/>
        </w:rPr>
        <w:t xml:space="preserve"> (158.28771429, 158.1784)</w:t>
      </w:r>
    </w:p>
    <w:p w14:paraId="513A4A4B" w14:textId="739A8960" w:rsidR="00326D64" w:rsidRDefault="00326D64" w:rsidP="00326D64">
      <w:pPr>
        <w:spacing w:after="160" w:line="259" w:lineRule="auto"/>
        <w:rPr>
          <w:rFonts w:ascii="Times New Roman" w:hAnsi="Times New Roman" w:cs="Times New Roman"/>
        </w:rPr>
      </w:pPr>
      <w:r w:rsidRPr="00934376">
        <w:rPr>
          <w:rFonts w:ascii="Times New Roman" w:hAnsi="Times New Roman" w:cs="Times New Roman"/>
        </w:rPr>
        <w:t xml:space="preserve">3ai) </w:t>
      </w:r>
      <w:r w:rsidRPr="00326D64">
        <w:rPr>
          <w:rFonts w:ascii="Times New Roman" w:hAnsi="Times New Roman" w:cs="Times New Roman"/>
        </w:rPr>
        <w:t>When ‘</w:t>
      </w:r>
      <w:proofErr w:type="spellStart"/>
      <w:r w:rsidRPr="00326D64">
        <w:rPr>
          <w:rFonts w:ascii="Times New Roman" w:hAnsi="Times New Roman" w:cs="Times New Roman"/>
        </w:rPr>
        <w:t>lstat</w:t>
      </w:r>
      <w:proofErr w:type="spellEnd"/>
      <w:r w:rsidRPr="00326D64">
        <w:rPr>
          <w:rFonts w:ascii="Times New Roman" w:hAnsi="Times New Roman" w:cs="Times New Roman"/>
        </w:rPr>
        <w:t>’ increases 1 unit, we have 95% confidence that ‘</w:t>
      </w:r>
      <w:proofErr w:type="spellStart"/>
      <w:r w:rsidRPr="00326D64">
        <w:rPr>
          <w:rFonts w:ascii="Times New Roman" w:hAnsi="Times New Roman" w:cs="Times New Roman"/>
        </w:rPr>
        <w:t>medv</w:t>
      </w:r>
      <w:proofErr w:type="spellEnd"/>
      <w:r w:rsidRPr="00326D64">
        <w:rPr>
          <w:rFonts w:ascii="Times New Roman" w:hAnsi="Times New Roman" w:cs="Times New Roman"/>
        </w:rPr>
        <w:t>’ decreases by at least 4.3% and at most 4.9%.</w:t>
      </w:r>
    </w:p>
    <w:p w14:paraId="4AAE7144" w14:textId="05C82066" w:rsidR="00326D64" w:rsidRDefault="00326D64" w:rsidP="00326D64">
      <w:pPr>
        <w:spacing w:after="160" w:line="259" w:lineRule="auto"/>
        <w:rPr>
          <w:ins w:id="0" w:author="TONG Chun Ho Anson" w:date="2020-11-25T15:46:00Z"/>
          <w:rFonts w:ascii="Times New Roman" w:hAnsi="Times New Roman" w:cs="Times New Roman"/>
        </w:rPr>
      </w:pPr>
      <w:r w:rsidRPr="00326D64">
        <w:rPr>
          <w:rFonts w:ascii="Times New Roman" w:hAnsi="Times New Roman" w:cs="Times New Roman"/>
        </w:rPr>
        <w:t xml:space="preserve">3aii)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func>
        <m:r>
          <w:rPr>
            <w:rFonts w:ascii="Cambria Math" w:hAnsi="Cambria Math" w:cs="Times New Roman"/>
          </w:rPr>
          <m:t>=3.6176-0.0461*5.5=3.36405</m:t>
        </m:r>
      </m:oMath>
      <w:r>
        <w:rPr>
          <w:rFonts w:ascii="Times New Roman" w:hAnsi="Times New Roman" w:cs="Times New Roman"/>
        </w:rPr>
        <w:t xml:space="preserve"> ;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=28.9060</m:t>
        </m:r>
      </m:oMath>
    </w:p>
    <w:p w14:paraId="698FA751" w14:textId="6B24D9BF" w:rsidR="001B6F2C" w:rsidRDefault="001B6F2C" w:rsidP="001B6F2C">
      <w:pPr>
        <w:spacing w:after="160" w:line="259" w:lineRule="auto"/>
        <w:rPr>
          <w:rFonts w:ascii="Times New Roman" w:hAnsi="Times New Roman" w:cs="Times New Roman"/>
        </w:rPr>
      </w:pPr>
      <w:r w:rsidRPr="00326D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b</w:t>
      </w:r>
      <w:r w:rsidRPr="00326D64">
        <w:rPr>
          <w:rFonts w:ascii="Times New Roman" w:hAnsi="Times New Roman" w:cs="Times New Roman"/>
        </w:rPr>
        <w:t>i)</w:t>
      </w:r>
      <w:r>
        <w:rPr>
          <w:rFonts w:ascii="Times New Roman" w:hAnsi="Times New Roman" w:cs="Times New Roman"/>
        </w:rPr>
        <w:t xml:space="preserve"> I agree with him as the two models both have only 1 predictor and the responses of the two model are both ‘log(</w:t>
      </w:r>
      <w:proofErr w:type="spellStart"/>
      <w:r>
        <w:rPr>
          <w:rFonts w:ascii="Times New Roman" w:hAnsi="Times New Roman" w:cs="Times New Roman"/>
        </w:rPr>
        <w:t>medv</w:t>
      </w:r>
      <w:proofErr w:type="spellEnd"/>
      <w:r>
        <w:rPr>
          <w:rFonts w:ascii="Times New Roman" w:hAnsi="Times New Roman" w:cs="Times New Roman"/>
        </w:rPr>
        <w:t>)’.</w:t>
      </w:r>
    </w:p>
    <w:p w14:paraId="624ADF0B" w14:textId="35C24804" w:rsidR="001B6F2C" w:rsidRDefault="001B6F2C" w:rsidP="001B6F2C">
      <w:pPr>
        <w:spacing w:after="160" w:line="259" w:lineRule="auto"/>
        <w:rPr>
          <w:rFonts w:ascii="Times New Roman" w:hAnsi="Times New Roman" w:cs="Times New Roman"/>
        </w:rPr>
      </w:pPr>
      <w:r w:rsidRPr="00326D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b</w:t>
      </w:r>
      <w:r w:rsidRPr="00326D64">
        <w:rPr>
          <w:rFonts w:ascii="Times New Roman" w:hAnsi="Times New Roman" w:cs="Times New Roman"/>
        </w:rPr>
        <w:t>ii)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func>
        <m:r>
          <w:rPr>
            <w:rFonts w:ascii="Cambria Math" w:hAnsi="Cambria Math" w:cs="Times New Roman"/>
          </w:rPr>
          <m:t>=4.3618-0.5598*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5.5</m:t>
                </m:r>
              </m:e>
            </m:d>
          </m:e>
        </m:func>
        <m:r>
          <w:rPr>
            <w:rFonts w:ascii="Cambria Math" w:hAnsi="Cambria Math" w:cs="Times New Roman"/>
          </w:rPr>
          <m:t>=3.407482</m:t>
        </m:r>
      </m:oMath>
      <w:r w:rsidR="00AB6C02">
        <w:rPr>
          <w:rFonts w:ascii="Times New Roman" w:hAnsi="Times New Roman" w:cs="Times New Roman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=30.1891</m:t>
        </m:r>
      </m:oMath>
    </w:p>
    <w:p w14:paraId="79518782" w14:textId="54D4CC1D" w:rsidR="00AB6C02" w:rsidRPr="0094578F" w:rsidRDefault="00AB6C02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326D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b</w:t>
      </w:r>
      <w:r w:rsidRPr="00326D64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 w:hint="eastAsia"/>
        </w:rPr>
        <w:t>i</w:t>
      </w:r>
      <w:r w:rsidRPr="00326D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 don’t agree with him. The residual plot shows a funnel sh</w:t>
      </w:r>
      <w:r w:rsidR="007A0E7D">
        <w:rPr>
          <w:rFonts w:ascii="Times New Roman" w:hAnsi="Times New Roman" w:cs="Times New Roman"/>
        </w:rPr>
        <w:t xml:space="preserve">ape which means the variance decreases when the fitted value increases. </w:t>
      </w:r>
      <w:r w:rsidR="00E06E59">
        <w:rPr>
          <w:rFonts w:ascii="Times New Roman" w:hAnsi="Times New Roman" w:cs="Times New Roman"/>
        </w:rPr>
        <w:t xml:space="preserve">Natural log transformation is not necessary to correct the </w:t>
      </w:r>
      <w:r w:rsidR="00764CCF" w:rsidRPr="00E4645C">
        <w:rPr>
          <w:rFonts w:ascii="Times New Roman" w:hAnsi="Times New Roman" w:cs="Times New Roman"/>
        </w:rPr>
        <w:t>heteroskedasticity</w:t>
      </w:r>
      <w:r w:rsidR="00764CCF">
        <w:rPr>
          <w:rFonts w:ascii="Times New Roman" w:hAnsi="Times New Roman" w:cs="Times New Roman"/>
        </w:rPr>
        <w:t xml:space="preserve"> problem.</w:t>
      </w:r>
    </w:p>
    <w:p w14:paraId="30583D8D" w14:textId="77777777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A732BA">
        <w:rPr>
          <w:rFonts w:ascii="Times New Roman" w:hAnsi="Times New Roman" w:cs="Times New Roman" w:hint="eastAsia"/>
        </w:rPr>
        <w:t>a</w:t>
      </w:r>
      <w:r w:rsidRPr="00A732BA">
        <w:rPr>
          <w:rFonts w:ascii="Times New Roman" w:hAnsi="Times New Roman" w:cs="Times New Roman"/>
        </w:rPr>
        <w:t>)</w:t>
      </w:r>
    </w:p>
    <w:p w14:paraId="66AB8B97" w14:textId="65956BDF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</w:rPr>
        <w:t xml:space="preserve"> </w:t>
      </w:r>
      <w:r w:rsidRPr="00A732BA">
        <w:rPr>
          <w:rFonts w:ascii="Times New Roman" w:hAnsi="Times New Roman" w:cs="Times New Roman"/>
          <w:noProof/>
        </w:rPr>
        <w:drawing>
          <wp:inline distT="0" distB="0" distL="0" distR="0" wp14:anchorId="5BBF7386" wp14:editId="5ABFC1F5">
            <wp:extent cx="5270500" cy="2235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0036" w14:textId="77777777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</w:rPr>
        <w:t>('Renter' can be replaced by 'Owner', 'Male' can be replaced by 'Female', 'M' or 'F'; order doesn't matter)</w:t>
      </w:r>
    </w:p>
    <w:p w14:paraId="1F7E858A" w14:textId="77777777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1278E2BD" w14:textId="77777777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</w:rPr>
        <w:t>4</w:t>
      </w:r>
      <w:r w:rsidRPr="00A732BA">
        <w:rPr>
          <w:rFonts w:ascii="Times New Roman" w:hAnsi="Times New Roman" w:cs="Times New Roman" w:hint="eastAsia"/>
        </w:rPr>
        <w:t>b</w:t>
      </w:r>
      <w:r w:rsidRPr="00A732BA">
        <w:rPr>
          <w:rFonts w:ascii="Times New Roman" w:hAnsi="Times New Roman" w:cs="Times New Roman"/>
        </w:rPr>
        <w:t>)</w:t>
      </w:r>
    </w:p>
    <w:p w14:paraId="33700816" w14:textId="76BE1E4A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  <w:noProof/>
        </w:rPr>
        <w:drawing>
          <wp:inline distT="0" distB="0" distL="0" distR="0" wp14:anchorId="0980AB86" wp14:editId="0D404C5C">
            <wp:extent cx="6450854" cy="3015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0854" cy="3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14E9" w14:textId="77777777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6BF3001E" w14:textId="34FB252F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</w:rPr>
        <w:t>4c) Yes because the 95% C.I of males encloses negative numbers only. So the balance of male is significantly lower than female, given that other conditions remain.</w:t>
      </w:r>
    </w:p>
    <w:p w14:paraId="7263D738" w14:textId="77777777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</w:p>
    <w:p w14:paraId="1DCE0DDA" w14:textId="7B44774D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</w:rPr>
        <w:t>4</w:t>
      </w:r>
      <w:r w:rsidRPr="00A732BA">
        <w:rPr>
          <w:rFonts w:ascii="Times New Roman" w:hAnsi="Times New Roman" w:cs="Times New Roman" w:hint="eastAsia"/>
        </w:rPr>
        <w:t>d</w:t>
      </w:r>
      <w:r w:rsidRPr="00A732BA">
        <w:rPr>
          <w:rFonts w:ascii="Times New Roman" w:hAnsi="Times New Roman" w:cs="Times New Roman"/>
        </w:rPr>
        <w:t>)</w:t>
      </w:r>
    </w:p>
    <w:p w14:paraId="64586DB7" w14:textId="799E60AE" w:rsidR="00934376" w:rsidRPr="00A732BA" w:rsidRDefault="00934376" w:rsidP="00934376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  <w:noProof/>
        </w:rPr>
        <w:drawing>
          <wp:inline distT="0" distB="0" distL="0" distR="0" wp14:anchorId="5DD6B0DB" wp14:editId="35F2947D">
            <wp:extent cx="6553071" cy="319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7181" cy="3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D66E" w14:textId="1FF8BBCC" w:rsidR="00326D64" w:rsidRPr="008846B7" w:rsidRDefault="00934376" w:rsidP="008846B7">
      <w:pPr>
        <w:pStyle w:val="a3"/>
        <w:shd w:val="clear" w:color="auto" w:fill="FFFFFF"/>
        <w:spacing w:before="100" w:beforeAutospacing="1" w:after="100" w:afterAutospacing="1"/>
        <w:ind w:left="0"/>
        <w:rPr>
          <w:rFonts w:ascii="Times New Roman" w:hAnsi="Times New Roman" w:cs="Times New Roman"/>
        </w:rPr>
      </w:pPr>
      <w:r w:rsidRPr="00A732BA">
        <w:rPr>
          <w:rFonts w:ascii="Times New Roman" w:hAnsi="Times New Roman" w:cs="Times New Roman"/>
        </w:rPr>
        <w:t>The intercept </w:t>
      </w:r>
      <w:r w:rsidRPr="00A732BA">
        <w:rPr>
          <w:rFonts w:ascii="Cambria Math" w:hAnsi="Cambria Math" w:cs="Cambria Math"/>
        </w:rPr>
        <w:t>𝛽</w:t>
      </w:r>
      <w:r w:rsidRPr="00A732BA">
        <w:rPr>
          <w:rFonts w:ascii="Times New Roman" w:hAnsi="Times New Roman" w:cs="Times New Roman"/>
        </w:rPr>
        <w:t>0 increases from 14.3475 to 22.125, and the slope of </w:t>
      </w:r>
      <w:r w:rsidRPr="00A732BA">
        <w:rPr>
          <w:rFonts w:ascii="Times New Roman" w:hAnsi="Times New Roman" w:cs="Times New Roman"/>
          <w:i/>
          <w:iCs/>
        </w:rPr>
        <w:t>Expense</w:t>
      </w:r>
      <w:r w:rsidRPr="00A732BA">
        <w:rPr>
          <w:rFonts w:ascii="Times New Roman" w:hAnsi="Times New Roman" w:cs="Times New Roman"/>
        </w:rPr>
        <w:t> </w:t>
      </w:r>
      <w:r w:rsidRPr="00A732BA">
        <w:rPr>
          <w:rFonts w:ascii="Cambria Math" w:hAnsi="Cambria Math" w:cs="Cambria Math"/>
        </w:rPr>
        <w:t>𝛽</w:t>
      </w:r>
      <w:r w:rsidRPr="00A732BA">
        <w:rPr>
          <w:rFonts w:ascii="Times New Roman" w:hAnsi="Times New Roman" w:cs="Times New Roman"/>
        </w:rPr>
        <w:t>2 increases from -4.9187 to 7.7264.</w:t>
      </w:r>
    </w:p>
    <w:p w14:paraId="75CABCF6" w14:textId="203661FA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5a) For size of 1, the selected model is {X1} since it has the largest R-square;</w:t>
      </w:r>
    </w:p>
    <w:p w14:paraId="7DC0255F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For size of 2, the selected model is {X1,X2} since it has the largest R-square;</w:t>
      </w:r>
    </w:p>
    <w:p w14:paraId="4F669F07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For size of 3, the selected model is {X1,X3,X4} since it has the largest R-square;</w:t>
      </w:r>
    </w:p>
    <w:p w14:paraId="2EEFB094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For size of 4, the selected model is {X1,X2,X3,X4} since it has the largest R-square (or it is the only model with size 4.</w:t>
      </w:r>
    </w:p>
    <w:p w14:paraId="3C55D9DC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So the candidate models are  {X1}, {X1,X2}, {X1,X3,X4}, {X1,X2,X3,X4}.</w:t>
      </w:r>
    </w:p>
    <w:p w14:paraId="44939A53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6D942DFA" w14:textId="4088C180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5b) Since model{X1,X2,X3,X4} has the largest adjusted R-square in the candidate list, so it is the single best model </w:t>
      </w:r>
    </w:p>
    <w:p w14:paraId="68B4C921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7A94D3D2" w14:textId="5A36305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5c) 1+4(5)/2 = 11 (if we include the null model).</w:t>
      </w:r>
    </w:p>
    <w:p w14:paraId="3A8F2184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3B3B7E20" w14:textId="77777777" w:rsidR="00F6451B" w:rsidRDefault="00F6451B" w:rsidP="00326D64">
      <w:pPr>
        <w:rPr>
          <w:rFonts w:ascii="Times New Roman" w:hAnsi="Times New Roman" w:cs="Times New Roman"/>
        </w:rPr>
      </w:pPr>
    </w:p>
    <w:p w14:paraId="7462671E" w14:textId="77777777" w:rsidR="00F6451B" w:rsidRDefault="00F6451B" w:rsidP="00326D64">
      <w:pPr>
        <w:rPr>
          <w:rFonts w:ascii="Times New Roman" w:hAnsi="Times New Roman" w:cs="Times New Roman"/>
        </w:rPr>
      </w:pPr>
    </w:p>
    <w:p w14:paraId="2005931B" w14:textId="75B69A18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lastRenderedPageBreak/>
        <w:t>5d) For size of 1, the selected model is {X1} since it has the largest R-square;</w:t>
      </w:r>
    </w:p>
    <w:p w14:paraId="10E93799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For size of 2, the selected model is {X1,X2} since it has the largest R-square among {X1,X2}, {X1,X3} and {X1,X4};</w:t>
      </w:r>
    </w:p>
    <w:p w14:paraId="5E069251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For size of 3, the selected model is {X1,X2,X3} since it has the largest R-square between {X1,X2,X3} and {X1,X2,X4}  ; </w:t>
      </w:r>
    </w:p>
    <w:p w14:paraId="3D280DEF" w14:textId="7777777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For size of 4, the selected model is {X1,X2,X3,X4} since it has the largest R-square (or it is the only model with size 4.</w:t>
      </w:r>
    </w:p>
    <w:p w14:paraId="44AB61DD" w14:textId="56FEA01D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So the candidate models are  {X1}, {X1,X2}, {X1,X2,X3}, {X1,X2,X3,X4}.</w:t>
      </w:r>
    </w:p>
    <w:p w14:paraId="01516304" w14:textId="2A5038D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64DD6C6C" w14:textId="2FE0E878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6a)</w:t>
      </w:r>
    </w:p>
    <w:p w14:paraId="062DF18C" w14:textId="34F4A9AB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The predicted Y and square error for </w:t>
      </w:r>
      <w:proofErr w:type="spellStart"/>
      <w:r w:rsidRPr="008846B7">
        <w:rPr>
          <w:rFonts w:ascii="Times New Roman" w:hAnsi="Times New Roman" w:cs="Times New Roman"/>
        </w:rPr>
        <w:t>ith</w:t>
      </w:r>
      <w:proofErr w:type="spellEnd"/>
      <w:r w:rsidRPr="008846B7">
        <w:rPr>
          <w:rFonts w:ascii="Times New Roman" w:hAnsi="Times New Roman" w:cs="Times New Roman"/>
        </w:rPr>
        <w:t xml:space="preserve"> </w:t>
      </w:r>
      <w:r w:rsidR="00C86085">
        <w:rPr>
          <w:rFonts w:ascii="Times New Roman" w:hAnsi="Times New Roman" w:cs="Times New Roman"/>
        </w:rPr>
        <w:t xml:space="preserve">5-fold </w:t>
      </w:r>
      <w:r w:rsidR="00C86085" w:rsidRPr="008846B7">
        <w:rPr>
          <w:rFonts w:ascii="Times New Roman" w:hAnsi="Times New Roman" w:cs="Times New Roman"/>
        </w:rPr>
        <w:t xml:space="preserve">CV </w:t>
      </w:r>
      <w:r w:rsidRPr="008846B7">
        <w:rPr>
          <w:rFonts w:ascii="Times New Roman" w:hAnsi="Times New Roman" w:cs="Times New Roman"/>
        </w:rPr>
        <w:t xml:space="preserve">is summarized as below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3"/>
      </w:tblGrid>
      <w:tr w:rsidR="00326D64" w:rsidRPr="008846B7" w14:paraId="0F03CC31" w14:textId="77777777" w:rsidTr="009B0592">
        <w:trPr>
          <w:trHeight w:val="283"/>
        </w:trPr>
        <w:tc>
          <w:tcPr>
            <w:tcW w:w="1542" w:type="dxa"/>
          </w:tcPr>
          <w:p w14:paraId="2B983E42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42" w:type="dxa"/>
          </w:tcPr>
          <w:p w14:paraId="0A993EE0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Predict Y</w:t>
            </w:r>
          </w:p>
        </w:tc>
        <w:tc>
          <w:tcPr>
            <w:tcW w:w="1543" w:type="dxa"/>
          </w:tcPr>
          <w:p w14:paraId="340DC322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Square Error</w:t>
            </w:r>
          </w:p>
        </w:tc>
      </w:tr>
      <w:tr w:rsidR="003A0655" w:rsidRPr="008846B7" w14:paraId="481FED76" w14:textId="77777777" w:rsidTr="009B0592">
        <w:trPr>
          <w:trHeight w:val="283"/>
        </w:trPr>
        <w:tc>
          <w:tcPr>
            <w:tcW w:w="1542" w:type="dxa"/>
            <w:vAlign w:val="center"/>
          </w:tcPr>
          <w:p w14:paraId="1FBD294D" w14:textId="77777777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542" w:type="dxa"/>
            <w:vAlign w:val="bottom"/>
          </w:tcPr>
          <w:p w14:paraId="36E63CF9" w14:textId="79FE4312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119.82</w:t>
            </w:r>
          </w:p>
        </w:tc>
        <w:tc>
          <w:tcPr>
            <w:tcW w:w="1543" w:type="dxa"/>
            <w:vAlign w:val="bottom"/>
          </w:tcPr>
          <w:p w14:paraId="39BDF9AB" w14:textId="768AE852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22855.39</w:t>
            </w:r>
          </w:p>
        </w:tc>
      </w:tr>
      <w:tr w:rsidR="003A0655" w:rsidRPr="008846B7" w14:paraId="40BA8C27" w14:textId="77777777" w:rsidTr="009B0592">
        <w:trPr>
          <w:trHeight w:val="268"/>
        </w:trPr>
        <w:tc>
          <w:tcPr>
            <w:tcW w:w="1542" w:type="dxa"/>
            <w:vAlign w:val="center"/>
          </w:tcPr>
          <w:p w14:paraId="0BE5A7A1" w14:textId="77777777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542" w:type="dxa"/>
            <w:vAlign w:val="bottom"/>
          </w:tcPr>
          <w:p w14:paraId="045C8437" w14:textId="430BFCA1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191.35</w:t>
            </w:r>
          </w:p>
        </w:tc>
        <w:tc>
          <w:tcPr>
            <w:tcW w:w="1543" w:type="dxa"/>
            <w:vAlign w:val="bottom"/>
          </w:tcPr>
          <w:p w14:paraId="6C48D259" w14:textId="6A0F8BC8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1548.42</w:t>
            </w:r>
          </w:p>
        </w:tc>
      </w:tr>
      <w:tr w:rsidR="003A0655" w:rsidRPr="008846B7" w14:paraId="354FF962" w14:textId="77777777" w:rsidTr="009B0592">
        <w:trPr>
          <w:trHeight w:val="283"/>
        </w:trPr>
        <w:tc>
          <w:tcPr>
            <w:tcW w:w="1542" w:type="dxa"/>
            <w:vAlign w:val="center"/>
          </w:tcPr>
          <w:p w14:paraId="4F9F9CB1" w14:textId="77777777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542" w:type="dxa"/>
            <w:vAlign w:val="bottom"/>
          </w:tcPr>
          <w:p w14:paraId="394B1B0D" w14:textId="77A8A435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58.87</w:t>
            </w:r>
          </w:p>
        </w:tc>
        <w:tc>
          <w:tcPr>
            <w:tcW w:w="1543" w:type="dxa"/>
            <w:vAlign w:val="bottom"/>
          </w:tcPr>
          <w:p w14:paraId="11599904" w14:textId="4F19A858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46280.92</w:t>
            </w:r>
          </w:p>
        </w:tc>
      </w:tr>
      <w:tr w:rsidR="003A0655" w:rsidRPr="008846B7" w14:paraId="69D9D67F" w14:textId="77777777" w:rsidTr="009B0592">
        <w:trPr>
          <w:trHeight w:val="283"/>
        </w:trPr>
        <w:tc>
          <w:tcPr>
            <w:tcW w:w="1542" w:type="dxa"/>
            <w:vAlign w:val="center"/>
          </w:tcPr>
          <w:p w14:paraId="581EF0A7" w14:textId="77777777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542" w:type="dxa"/>
            <w:vAlign w:val="bottom"/>
          </w:tcPr>
          <w:p w14:paraId="36031E85" w14:textId="5E50076C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250.98</w:t>
            </w:r>
          </w:p>
        </w:tc>
        <w:tc>
          <w:tcPr>
            <w:tcW w:w="1543" w:type="dxa"/>
            <w:vAlign w:val="bottom"/>
          </w:tcPr>
          <w:p w14:paraId="30B6A4B7" w14:textId="35BF3CE3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4621.28</w:t>
            </w:r>
          </w:p>
        </w:tc>
      </w:tr>
      <w:tr w:rsidR="003A0655" w:rsidRPr="008846B7" w14:paraId="033BA1D4" w14:textId="77777777" w:rsidTr="009B0592">
        <w:trPr>
          <w:trHeight w:val="268"/>
        </w:trPr>
        <w:tc>
          <w:tcPr>
            <w:tcW w:w="1542" w:type="dxa"/>
            <w:tcBorders>
              <w:bottom w:val="double" w:sz="4" w:space="0" w:color="auto"/>
            </w:tcBorders>
            <w:vAlign w:val="center"/>
          </w:tcPr>
          <w:p w14:paraId="6506B40E" w14:textId="77777777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542" w:type="dxa"/>
            <w:tcBorders>
              <w:bottom w:val="double" w:sz="4" w:space="0" w:color="auto"/>
            </w:tcBorders>
            <w:vAlign w:val="bottom"/>
          </w:tcPr>
          <w:p w14:paraId="4D3668D5" w14:textId="23F754C4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26.99</w:t>
            </w:r>
          </w:p>
        </w:tc>
        <w:tc>
          <w:tcPr>
            <w:tcW w:w="1543" w:type="dxa"/>
            <w:tcBorders>
              <w:bottom w:val="double" w:sz="4" w:space="0" w:color="auto"/>
            </w:tcBorders>
            <w:vAlign w:val="bottom"/>
          </w:tcPr>
          <w:p w14:paraId="3B6094DC" w14:textId="17993798" w:rsidR="003A0655" w:rsidRPr="008846B7" w:rsidRDefault="003A0655" w:rsidP="003A0655">
            <w:pPr>
              <w:rPr>
                <w:rFonts w:ascii="Times New Roman" w:hAnsi="Times New Roman" w:cs="Times New Roman"/>
              </w:rPr>
            </w:pPr>
            <w:r w:rsidRPr="003A0655">
              <w:rPr>
                <w:rFonts w:ascii="Times New Roman" w:hAnsi="Times New Roman" w:cs="Times New Roman"/>
              </w:rPr>
              <w:t>11666.16</w:t>
            </w:r>
          </w:p>
        </w:tc>
      </w:tr>
      <w:tr w:rsidR="00326D64" w:rsidRPr="008846B7" w14:paraId="4DB4F29A" w14:textId="77777777" w:rsidTr="009B0592">
        <w:trPr>
          <w:trHeight w:val="268"/>
        </w:trPr>
        <w:tc>
          <w:tcPr>
            <w:tcW w:w="154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1BBF6B1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42F3B261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LOOCV</w:t>
            </w:r>
          </w:p>
        </w:tc>
        <w:tc>
          <w:tcPr>
            <w:tcW w:w="154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1A0F080F" w14:textId="4160E51B" w:rsidR="00326D64" w:rsidRPr="003A0655" w:rsidRDefault="003A0655" w:rsidP="009B0592">
            <w:pPr>
              <w:rPr>
                <w:rFonts w:ascii="Calibri" w:hAnsi="Calibri" w:cs="Calibri"/>
                <w:color w:val="000000"/>
              </w:rPr>
            </w:pPr>
            <w:r w:rsidRPr="003A0655">
              <w:rPr>
                <w:rFonts w:ascii="Times New Roman" w:hAnsi="Times New Roman" w:cs="Times New Roman"/>
              </w:rPr>
              <w:t>17394.43</w:t>
            </w:r>
          </w:p>
        </w:tc>
      </w:tr>
    </w:tbl>
    <w:p w14:paraId="31CBDEE7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75331F67" w14:textId="291DCC4E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So the </w:t>
      </w:r>
      <w:r w:rsidR="00C86085">
        <w:rPr>
          <w:rFonts w:ascii="Times New Roman" w:hAnsi="Times New Roman" w:cs="Times New Roman"/>
        </w:rPr>
        <w:t>5-fold</w:t>
      </w:r>
      <w:r w:rsidR="00475604">
        <w:rPr>
          <w:rFonts w:ascii="Times New Roman" w:hAnsi="Times New Roman" w:cs="Times New Roman"/>
        </w:rPr>
        <w:t xml:space="preserve"> </w:t>
      </w:r>
      <w:r w:rsidRPr="008846B7">
        <w:rPr>
          <w:rFonts w:ascii="Times New Roman" w:hAnsi="Times New Roman" w:cs="Times New Roman"/>
        </w:rPr>
        <w:t xml:space="preserve">CV estimate is </w:t>
      </w:r>
      <w:r w:rsidR="007276C5">
        <w:rPr>
          <w:rFonts w:ascii="Times New Roman" w:hAnsi="Times New Roman" w:cs="Times New Roman"/>
        </w:rPr>
        <w:t>17394.43</w:t>
      </w:r>
      <w:r w:rsidRPr="008846B7">
        <w:rPr>
          <w:rFonts w:ascii="Times New Roman" w:hAnsi="Times New Roman" w:cs="Times New Roman"/>
        </w:rPr>
        <w:t>.</w:t>
      </w:r>
    </w:p>
    <w:p w14:paraId="4548AA4E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76E144D9" w14:textId="7E1ACD66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6b) </w:t>
      </w:r>
    </w:p>
    <w:p w14:paraId="3B1B2A33" w14:textId="7733953D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The predicted Y and square error for </w:t>
      </w:r>
      <w:proofErr w:type="spellStart"/>
      <w:r w:rsidRPr="008846B7">
        <w:rPr>
          <w:rFonts w:ascii="Times New Roman" w:hAnsi="Times New Roman" w:cs="Times New Roman"/>
        </w:rPr>
        <w:t>ith</w:t>
      </w:r>
      <w:proofErr w:type="spellEnd"/>
      <w:r w:rsidRPr="008846B7">
        <w:rPr>
          <w:rFonts w:ascii="Times New Roman" w:hAnsi="Times New Roman" w:cs="Times New Roman"/>
        </w:rPr>
        <w:t xml:space="preserve"> </w:t>
      </w:r>
      <w:r w:rsidR="00475604">
        <w:rPr>
          <w:rFonts w:ascii="Times New Roman" w:hAnsi="Times New Roman" w:cs="Times New Roman"/>
        </w:rPr>
        <w:t xml:space="preserve">5-fold </w:t>
      </w:r>
      <w:r w:rsidR="00475604" w:rsidRPr="008846B7">
        <w:rPr>
          <w:rFonts w:ascii="Times New Roman" w:hAnsi="Times New Roman" w:cs="Times New Roman"/>
        </w:rPr>
        <w:t xml:space="preserve">CV </w:t>
      </w:r>
      <w:r w:rsidRPr="008846B7">
        <w:rPr>
          <w:rFonts w:ascii="Times New Roman" w:hAnsi="Times New Roman" w:cs="Times New Roman"/>
        </w:rPr>
        <w:t xml:space="preserve">is summarized as below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3"/>
      </w:tblGrid>
      <w:tr w:rsidR="00326D64" w:rsidRPr="008846B7" w14:paraId="36063B30" w14:textId="77777777" w:rsidTr="009B0592">
        <w:trPr>
          <w:trHeight w:val="283"/>
        </w:trPr>
        <w:tc>
          <w:tcPr>
            <w:tcW w:w="1542" w:type="dxa"/>
          </w:tcPr>
          <w:p w14:paraId="1C2EB9A0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42" w:type="dxa"/>
          </w:tcPr>
          <w:p w14:paraId="4793F376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Predict Y</w:t>
            </w:r>
          </w:p>
        </w:tc>
        <w:tc>
          <w:tcPr>
            <w:tcW w:w="1543" w:type="dxa"/>
          </w:tcPr>
          <w:p w14:paraId="11EFC286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Square Error</w:t>
            </w:r>
          </w:p>
        </w:tc>
      </w:tr>
      <w:tr w:rsidR="00326D64" w:rsidRPr="008846B7" w14:paraId="70A02C1C" w14:textId="77777777" w:rsidTr="009B0592">
        <w:trPr>
          <w:trHeight w:val="283"/>
        </w:trPr>
        <w:tc>
          <w:tcPr>
            <w:tcW w:w="1542" w:type="dxa"/>
            <w:vAlign w:val="center"/>
          </w:tcPr>
          <w:p w14:paraId="2819763B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542" w:type="dxa"/>
            <w:vAlign w:val="bottom"/>
          </w:tcPr>
          <w:p w14:paraId="73D98E72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179.11</w:t>
            </w:r>
          </w:p>
        </w:tc>
        <w:tc>
          <w:tcPr>
            <w:tcW w:w="1543" w:type="dxa"/>
            <w:vAlign w:val="bottom"/>
          </w:tcPr>
          <w:p w14:paraId="7C3AA385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8443.77</w:t>
            </w:r>
          </w:p>
        </w:tc>
      </w:tr>
      <w:tr w:rsidR="00326D64" w:rsidRPr="008846B7" w14:paraId="262835FF" w14:textId="77777777" w:rsidTr="009B0592">
        <w:trPr>
          <w:trHeight w:val="268"/>
        </w:trPr>
        <w:tc>
          <w:tcPr>
            <w:tcW w:w="1542" w:type="dxa"/>
            <w:vAlign w:val="center"/>
          </w:tcPr>
          <w:p w14:paraId="4BC925AF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542" w:type="dxa"/>
            <w:vAlign w:val="bottom"/>
          </w:tcPr>
          <w:p w14:paraId="7EB7799F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227.59</w:t>
            </w:r>
          </w:p>
        </w:tc>
        <w:tc>
          <w:tcPr>
            <w:tcW w:w="1543" w:type="dxa"/>
            <w:vAlign w:val="bottom"/>
          </w:tcPr>
          <w:p w14:paraId="5FC1BACD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5713.85</w:t>
            </w:r>
          </w:p>
        </w:tc>
      </w:tr>
      <w:tr w:rsidR="00326D64" w:rsidRPr="008846B7" w14:paraId="3BFF8EF7" w14:textId="77777777" w:rsidTr="009B0592">
        <w:trPr>
          <w:trHeight w:val="283"/>
        </w:trPr>
        <w:tc>
          <w:tcPr>
            <w:tcW w:w="1542" w:type="dxa"/>
            <w:vAlign w:val="center"/>
          </w:tcPr>
          <w:p w14:paraId="6FAC4436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542" w:type="dxa"/>
            <w:vAlign w:val="bottom"/>
          </w:tcPr>
          <w:p w14:paraId="3EC1BDE2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154.9</w:t>
            </w:r>
          </w:p>
        </w:tc>
        <w:tc>
          <w:tcPr>
            <w:tcW w:w="1543" w:type="dxa"/>
            <w:vAlign w:val="bottom"/>
          </w:tcPr>
          <w:p w14:paraId="299E6118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14184.81</w:t>
            </w:r>
          </w:p>
        </w:tc>
      </w:tr>
      <w:tr w:rsidR="00326D64" w:rsidRPr="008846B7" w14:paraId="59C735EE" w14:textId="77777777" w:rsidTr="009B0592">
        <w:trPr>
          <w:trHeight w:val="283"/>
        </w:trPr>
        <w:tc>
          <w:tcPr>
            <w:tcW w:w="1542" w:type="dxa"/>
            <w:vAlign w:val="center"/>
          </w:tcPr>
          <w:p w14:paraId="561C6AE0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542" w:type="dxa"/>
            <w:vAlign w:val="bottom"/>
          </w:tcPr>
          <w:p w14:paraId="1B3D08B7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244.19</w:t>
            </w:r>
          </w:p>
        </w:tc>
        <w:tc>
          <w:tcPr>
            <w:tcW w:w="1543" w:type="dxa"/>
            <w:vAlign w:val="bottom"/>
          </w:tcPr>
          <w:p w14:paraId="0F841931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3744.22</w:t>
            </w:r>
          </w:p>
        </w:tc>
      </w:tr>
      <w:tr w:rsidR="00326D64" w:rsidRPr="008846B7" w14:paraId="59D55B4D" w14:textId="77777777" w:rsidTr="009B0592">
        <w:trPr>
          <w:trHeight w:val="268"/>
        </w:trPr>
        <w:tc>
          <w:tcPr>
            <w:tcW w:w="1542" w:type="dxa"/>
            <w:tcBorders>
              <w:bottom w:val="double" w:sz="4" w:space="0" w:color="auto"/>
            </w:tcBorders>
            <w:vAlign w:val="center"/>
          </w:tcPr>
          <w:p w14:paraId="4A6CD017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542" w:type="dxa"/>
            <w:tcBorders>
              <w:bottom w:val="double" w:sz="4" w:space="0" w:color="auto"/>
            </w:tcBorders>
            <w:vAlign w:val="bottom"/>
          </w:tcPr>
          <w:p w14:paraId="4B77DA05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897.05</w:t>
            </w:r>
          </w:p>
        </w:tc>
        <w:tc>
          <w:tcPr>
            <w:tcW w:w="1543" w:type="dxa"/>
            <w:tcBorders>
              <w:bottom w:val="double" w:sz="4" w:space="0" w:color="auto"/>
            </w:tcBorders>
            <w:vAlign w:val="bottom"/>
          </w:tcPr>
          <w:p w14:paraId="4FF3DF96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580720.2</w:t>
            </w:r>
          </w:p>
        </w:tc>
      </w:tr>
      <w:tr w:rsidR="00326D64" w:rsidRPr="008846B7" w14:paraId="3A1064A6" w14:textId="77777777" w:rsidTr="009B0592">
        <w:trPr>
          <w:trHeight w:val="268"/>
        </w:trPr>
        <w:tc>
          <w:tcPr>
            <w:tcW w:w="154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91C82B2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5CECBD2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LOOCV</w:t>
            </w:r>
          </w:p>
        </w:tc>
        <w:tc>
          <w:tcPr>
            <w:tcW w:w="154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696DF301" w14:textId="77777777" w:rsidR="00326D64" w:rsidRPr="008846B7" w:rsidRDefault="00326D64" w:rsidP="009B0592">
            <w:pPr>
              <w:rPr>
                <w:rFonts w:ascii="Times New Roman" w:hAnsi="Times New Roman" w:cs="Times New Roman"/>
              </w:rPr>
            </w:pPr>
            <w:r w:rsidRPr="008846B7">
              <w:rPr>
                <w:rFonts w:ascii="Times New Roman" w:hAnsi="Times New Roman" w:cs="Times New Roman"/>
              </w:rPr>
              <w:t>122561.37</w:t>
            </w:r>
          </w:p>
        </w:tc>
      </w:tr>
    </w:tbl>
    <w:p w14:paraId="21F214BD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5F1267BB" w14:textId="10F13B40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So the </w:t>
      </w:r>
      <w:r w:rsidR="00DB46EB">
        <w:rPr>
          <w:rFonts w:ascii="Times New Roman" w:hAnsi="Times New Roman" w:cs="Times New Roman"/>
        </w:rPr>
        <w:t>5-fold</w:t>
      </w:r>
      <w:r w:rsidR="00D810AF">
        <w:rPr>
          <w:rFonts w:ascii="Times New Roman" w:hAnsi="Times New Roman" w:cs="Times New Roman"/>
        </w:rPr>
        <w:t xml:space="preserve"> CV</w:t>
      </w:r>
      <w:r w:rsidR="00DB46EB" w:rsidRPr="008846B7">
        <w:rPr>
          <w:rFonts w:ascii="Times New Roman" w:hAnsi="Times New Roman" w:cs="Times New Roman"/>
        </w:rPr>
        <w:t xml:space="preserve"> </w:t>
      </w:r>
      <w:r w:rsidRPr="008846B7">
        <w:rPr>
          <w:rFonts w:ascii="Times New Roman" w:hAnsi="Times New Roman" w:cs="Times New Roman"/>
        </w:rPr>
        <w:t>estimate is 122561.37</w:t>
      </w:r>
    </w:p>
    <w:p w14:paraId="60225F4D" w14:textId="7777777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21AEFC2B" w14:textId="117AC3EB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6c) As the </w:t>
      </w:r>
      <w:r w:rsidR="00AA3EC0">
        <w:rPr>
          <w:rFonts w:ascii="Times New Roman" w:hAnsi="Times New Roman" w:cs="Times New Roman"/>
        </w:rPr>
        <w:t>5-fold CV</w:t>
      </w:r>
      <w:r w:rsidR="00AA3EC0" w:rsidRPr="008846B7">
        <w:rPr>
          <w:rFonts w:ascii="Times New Roman" w:hAnsi="Times New Roman" w:cs="Times New Roman"/>
        </w:rPr>
        <w:t xml:space="preserve"> </w:t>
      </w:r>
      <w:r w:rsidRPr="008846B7">
        <w:rPr>
          <w:rFonts w:ascii="Times New Roman" w:hAnsi="Times New Roman" w:cs="Times New Roman"/>
        </w:rPr>
        <w:t>estimate of Model A is smaller, so Model A is better.</w:t>
      </w:r>
    </w:p>
    <w:p w14:paraId="66323AAF" w14:textId="3002385F" w:rsidR="00326D64" w:rsidRPr="008846B7" w:rsidRDefault="00326D64" w:rsidP="00326D64">
      <w:pPr>
        <w:rPr>
          <w:rFonts w:ascii="Times New Roman" w:hAnsi="Times New Roman" w:cs="Times New Roman"/>
        </w:rPr>
      </w:pPr>
    </w:p>
    <w:p w14:paraId="60396475" w14:textId="3D0493E6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7a) Maximum Likelihood Estimation.</w:t>
      </w:r>
    </w:p>
    <w:p w14:paraId="110F5A51" w14:textId="15088C6D" w:rsidR="00326D64" w:rsidRPr="008846B7" w:rsidRDefault="00326D64" w:rsidP="00326D64">
      <w:pPr>
        <w:rPr>
          <w:rFonts w:ascii="Times New Roman" w:hAnsi="Times New Roman" w:cs="Times New Roman"/>
        </w:rPr>
      </w:pPr>
    </w:p>
    <w:p w14:paraId="03FFF184" w14:textId="16C9BB17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7</w:t>
      </w:r>
      <w:r w:rsidR="00EA15B1">
        <w:rPr>
          <w:rFonts w:ascii="Times New Roman" w:hAnsi="Times New Roman" w:cs="Times New Roman"/>
        </w:rPr>
        <w:t>b</w:t>
      </w:r>
      <w:r w:rsidRPr="008846B7">
        <w:rPr>
          <w:rFonts w:ascii="Times New Roman" w:hAnsi="Times New Roman" w:cs="Times New Roman"/>
        </w:rPr>
        <w:t>) log (p/(1-p)) = -15.4255+0.0046(duration)-0.0064(nr_employed)+1.9147(poutcome_success)-0.4837(emp_var_rate)+0.0767(previous)+0.5958(poutcome_nonexistent)-0.3073(contact_telephone)+1.3251(month_mar)+0.1288(month_oct)+0.4652(cons_price_idx)-0.1861(month_sep)-0.8757(month_may)+0.3495(default_no)+ 0.4418(</w:t>
      </w:r>
      <w:proofErr w:type="spellStart"/>
      <w:r w:rsidRPr="008846B7">
        <w:rPr>
          <w:rFonts w:ascii="Times New Roman" w:hAnsi="Times New Roman" w:cs="Times New Roman"/>
        </w:rPr>
        <w:t>job_student</w:t>
      </w:r>
      <w:proofErr w:type="spellEnd"/>
      <w:r w:rsidRPr="008846B7">
        <w:rPr>
          <w:rFonts w:ascii="Times New Roman" w:hAnsi="Times New Roman" w:cs="Times New Roman"/>
        </w:rPr>
        <w:t>)+0.3845(</w:t>
      </w:r>
      <w:proofErr w:type="spellStart"/>
      <w:r w:rsidRPr="008846B7">
        <w:rPr>
          <w:rFonts w:ascii="Times New Roman" w:hAnsi="Times New Roman" w:cs="Times New Roman"/>
        </w:rPr>
        <w:t>job_retired</w:t>
      </w:r>
      <w:proofErr w:type="spellEnd"/>
      <w:r w:rsidRPr="008846B7">
        <w:rPr>
          <w:rFonts w:ascii="Times New Roman" w:hAnsi="Times New Roman" w:cs="Times New Roman"/>
        </w:rPr>
        <w:t>)</w:t>
      </w:r>
    </w:p>
    <w:p w14:paraId="62A16646" w14:textId="3049EA38" w:rsidR="00326D64" w:rsidRPr="008846B7" w:rsidRDefault="00326D64" w:rsidP="00326D64">
      <w:pPr>
        <w:rPr>
          <w:rFonts w:ascii="Times New Roman" w:hAnsi="Times New Roman" w:cs="Times New Roman"/>
        </w:rPr>
      </w:pPr>
    </w:p>
    <w:p w14:paraId="1EAB3ADD" w14:textId="103EAAF9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7</w:t>
      </w:r>
      <w:r w:rsidR="00EA15B1">
        <w:rPr>
          <w:rFonts w:ascii="Times New Roman" w:hAnsi="Times New Roman" w:cs="Times New Roman"/>
        </w:rPr>
        <w:t>c</w:t>
      </w:r>
      <w:r w:rsidRPr="008846B7">
        <w:rPr>
          <w:rFonts w:ascii="Times New Roman" w:hAnsi="Times New Roman" w:cs="Times New Roman"/>
        </w:rPr>
        <w:t xml:space="preserve">) </w:t>
      </w:r>
      <w:r w:rsidR="007A6AEA">
        <w:rPr>
          <w:rFonts w:ascii="Times New Roman" w:hAnsi="Times New Roman" w:cs="Times New Roman"/>
        </w:rPr>
        <w:t>The odds ratio will increase by (100*</w:t>
      </w:r>
      <w:r w:rsidR="003E412C">
        <w:rPr>
          <w:rFonts w:ascii="Times New Roman" w:hAnsi="Times New Roman" w:cs="Times New Roman"/>
        </w:rPr>
        <w:t xml:space="preserve">0.4652)%= 46.52% </w:t>
      </w:r>
      <w:r w:rsidR="0013388E">
        <w:rPr>
          <w:rFonts w:ascii="Times New Roman" w:hAnsi="Times New Roman" w:cs="Times New Roman"/>
        </w:rPr>
        <w:t>per</w:t>
      </w:r>
      <w:r w:rsidR="005A7F22">
        <w:rPr>
          <w:rFonts w:ascii="Times New Roman" w:hAnsi="Times New Roman" w:cs="Times New Roman"/>
        </w:rPr>
        <w:t xml:space="preserve"> unit increase in</w:t>
      </w:r>
      <w:r w:rsidRPr="008846B7">
        <w:rPr>
          <w:rFonts w:ascii="Times New Roman" w:hAnsi="Times New Roman" w:cs="Times New Roman"/>
        </w:rPr>
        <w:t xml:space="preserve"> ‘</w:t>
      </w:r>
      <w:proofErr w:type="spellStart"/>
      <w:r w:rsidRPr="008846B7">
        <w:rPr>
          <w:rFonts w:ascii="Times New Roman" w:hAnsi="Times New Roman" w:cs="Times New Roman"/>
        </w:rPr>
        <w:t>cons_price_idx</w:t>
      </w:r>
      <w:proofErr w:type="spellEnd"/>
      <w:r w:rsidRPr="008846B7">
        <w:rPr>
          <w:rFonts w:ascii="Times New Roman" w:hAnsi="Times New Roman" w:cs="Times New Roman"/>
        </w:rPr>
        <w:t>’.</w:t>
      </w:r>
    </w:p>
    <w:p w14:paraId="40DD1240" w14:textId="7C11FDB5" w:rsidR="00326D64" w:rsidRPr="00CD67DB" w:rsidRDefault="00326D64" w:rsidP="00326D64">
      <w:pPr>
        <w:rPr>
          <w:rFonts w:ascii="Times New Roman" w:hAnsi="Times New Roman" w:cs="Times New Roman"/>
        </w:rPr>
      </w:pPr>
    </w:p>
    <w:p w14:paraId="6232CFB5" w14:textId="7B9F907A" w:rsidR="001F69C0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7</w:t>
      </w:r>
      <w:ins w:id="1" w:author="MAK Isaac C C" w:date="2020-11-29T14:29:00Z">
        <w:r w:rsidR="00CD67DB">
          <w:rPr>
            <w:rFonts w:ascii="Times New Roman" w:hAnsi="Times New Roman" w:cs="Times New Roman"/>
          </w:rPr>
          <w:t>d</w:t>
        </w:r>
      </w:ins>
      <w:r w:rsidRPr="008846B7">
        <w:rPr>
          <w:rFonts w:ascii="Times New Roman" w:hAnsi="Times New Roman" w:cs="Times New Roman"/>
        </w:rPr>
        <w:t>) 0.086845929</w:t>
      </w:r>
    </w:p>
    <w:p w14:paraId="4387F888" w14:textId="2277395B" w:rsidR="00326D64" w:rsidRPr="008846B7" w:rsidRDefault="00326D64" w:rsidP="00326D64">
      <w:pPr>
        <w:rPr>
          <w:rFonts w:ascii="Times New Roman" w:hAnsi="Times New Roman" w:cs="Times New Roman"/>
        </w:rPr>
      </w:pPr>
    </w:p>
    <w:p w14:paraId="03A254F0" w14:textId="05A131F7" w:rsidR="00326D64" w:rsidRPr="008846B7" w:rsidRDefault="00326D64" w:rsidP="00326D64">
      <w:pPr>
        <w:rPr>
          <w:rFonts w:ascii="Times New Roman" w:hAnsi="Times New Roman" w:cs="Times New Roman"/>
        </w:rPr>
      </w:pPr>
    </w:p>
    <w:p w14:paraId="14067BBE" w14:textId="3A99D213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8</w:t>
      </w:r>
      <w:ins w:id="2" w:author="MAK Isaac C C" w:date="2020-11-29T14:29:00Z">
        <w:r w:rsidR="00CD67DB">
          <w:rPr>
            <w:rFonts w:ascii="Times New Roman" w:hAnsi="Times New Roman" w:cs="Times New Roman"/>
          </w:rPr>
          <w:t>a</w:t>
        </w:r>
      </w:ins>
      <w:r w:rsidRPr="008846B7">
        <w:rPr>
          <w:rFonts w:ascii="Times New Roman" w:hAnsi="Times New Roman" w:cs="Times New Roman"/>
        </w:rPr>
        <w:t>) Accuracy: (26946+1844) / (26946+1844+1911+2249) = 0.873748</w:t>
      </w:r>
    </w:p>
    <w:p w14:paraId="012A7757" w14:textId="5530F994" w:rsidR="00326D64" w:rsidRPr="008846B7" w:rsidRDefault="00326D64" w:rsidP="00326D64">
      <w:pPr>
        <w:rPr>
          <w:rFonts w:ascii="Times New Roman" w:hAnsi="Times New Roman" w:cs="Times New Roman"/>
        </w:rPr>
      </w:pPr>
    </w:p>
    <w:p w14:paraId="4425F51F" w14:textId="0D724648" w:rsidR="00326D64" w:rsidRPr="008846B7" w:rsidRDefault="00326D64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8</w:t>
      </w:r>
      <w:ins w:id="3" w:author="MAK Isaac C C" w:date="2020-11-29T14:29:00Z">
        <w:r w:rsidR="00CD67DB">
          <w:rPr>
            <w:rFonts w:ascii="Times New Roman" w:hAnsi="Times New Roman" w:cs="Times New Roman"/>
          </w:rPr>
          <w:t>b</w:t>
        </w:r>
      </w:ins>
      <w:r w:rsidRPr="008846B7">
        <w:rPr>
          <w:rFonts w:ascii="Times New Roman" w:hAnsi="Times New Roman" w:cs="Times New Roman"/>
        </w:rPr>
        <w:t xml:space="preserve">) </w:t>
      </w:r>
      <w:ins w:id="4" w:author="MAK Isaac C C" w:date="2020-11-29T14:30:00Z">
        <w:r w:rsidR="00CD67DB">
          <w:rPr>
            <w:rFonts w:ascii="Times New Roman" w:hAnsi="Times New Roman" w:cs="Times New Roman"/>
          </w:rPr>
          <w:t>FPR</w:t>
        </w:r>
      </w:ins>
      <w:r w:rsidRPr="008846B7">
        <w:rPr>
          <w:rFonts w:ascii="Times New Roman" w:hAnsi="Times New Roman" w:cs="Times New Roman"/>
        </w:rPr>
        <w:t>: 2</w:t>
      </w:r>
      <w:ins w:id="5" w:author="MAK Isaac C C" w:date="2020-11-29T14:30:00Z">
        <w:r w:rsidR="00CD67DB">
          <w:rPr>
            <w:rFonts w:ascii="Times New Roman" w:hAnsi="Times New Roman" w:cs="Times New Roman"/>
          </w:rPr>
          <w:t>249</w:t>
        </w:r>
      </w:ins>
      <w:r w:rsidRPr="008846B7">
        <w:rPr>
          <w:rFonts w:ascii="Times New Roman" w:hAnsi="Times New Roman" w:cs="Times New Roman"/>
        </w:rPr>
        <w:t xml:space="preserve"> / (26946+2249) = </w:t>
      </w:r>
      <w:ins w:id="6" w:author="MAK Isaac C C" w:date="2020-11-29T14:31:00Z">
        <w:r w:rsidR="00CD67DB">
          <w:rPr>
            <w:rFonts w:ascii="Times New Roman" w:hAnsi="Times New Roman" w:cs="Times New Roman"/>
          </w:rPr>
          <w:t>0.077033</w:t>
        </w:r>
      </w:ins>
    </w:p>
    <w:p w14:paraId="52E38CB7" w14:textId="73FEFBF7" w:rsidR="00326D64" w:rsidRPr="008846B7" w:rsidRDefault="00CD67DB" w:rsidP="00326D64">
      <w:pPr>
        <w:rPr>
          <w:rFonts w:ascii="Times New Roman" w:hAnsi="Times New Roman" w:cs="Times New Roman"/>
        </w:rPr>
      </w:pPr>
      <w:ins w:id="7" w:author="MAK Isaac C C" w:date="2020-11-29T14:30:00Z">
        <w:r>
          <w:rPr>
            <w:rFonts w:ascii="Times New Roman" w:hAnsi="Times New Roman" w:cs="Times New Roman"/>
          </w:rPr>
          <w:t>TPR</w:t>
        </w:r>
      </w:ins>
      <w:r w:rsidR="00326D64" w:rsidRPr="008846B7">
        <w:rPr>
          <w:rFonts w:ascii="Times New Roman" w:hAnsi="Times New Roman" w:cs="Times New Roman"/>
        </w:rPr>
        <w:t>: 1844 / (1844 + 1911) = 0.491079</w:t>
      </w:r>
    </w:p>
    <w:p w14:paraId="2D712321" w14:textId="685D79D5" w:rsidR="00FD7F07" w:rsidRPr="008846B7" w:rsidRDefault="00FD7F07" w:rsidP="00326D64">
      <w:pPr>
        <w:rPr>
          <w:rFonts w:ascii="Times New Roman" w:hAnsi="Times New Roman" w:cs="Times New Roman"/>
        </w:rPr>
      </w:pPr>
    </w:p>
    <w:p w14:paraId="6517E034" w14:textId="18151B55" w:rsidR="00FD7F07" w:rsidRPr="008846B7" w:rsidRDefault="00FD7F07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8</w:t>
      </w:r>
      <w:ins w:id="8" w:author="MAK Isaac C C" w:date="2020-11-29T14:29:00Z">
        <w:r w:rsidR="00CD67DB">
          <w:rPr>
            <w:rFonts w:ascii="Times New Roman" w:hAnsi="Times New Roman" w:cs="Times New Roman"/>
          </w:rPr>
          <w:t>c</w:t>
        </w:r>
      </w:ins>
      <w:r w:rsidRPr="008846B7">
        <w:rPr>
          <w:rFonts w:ascii="Times New Roman" w:hAnsi="Times New Roman" w:cs="Times New Roman"/>
        </w:rPr>
        <w:t>) The data is balanced that TP + FN = FP + TN</w:t>
      </w:r>
    </w:p>
    <w:p w14:paraId="12375869" w14:textId="77777777" w:rsidR="006A01D7" w:rsidRPr="008846B7" w:rsidRDefault="006A01D7" w:rsidP="00326D64">
      <w:pPr>
        <w:rPr>
          <w:rFonts w:ascii="Times New Roman" w:hAnsi="Times New Roman" w:cs="Times New Roman"/>
        </w:rPr>
      </w:pPr>
    </w:p>
    <w:p w14:paraId="2EC10D3D" w14:textId="77777777" w:rsidR="006A01D7" w:rsidRPr="006A01D7" w:rsidRDefault="006A01D7" w:rsidP="006A01D7">
      <w:pPr>
        <w:spacing w:after="160" w:line="259" w:lineRule="auto"/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9a)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1+…+4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den>
        </m:f>
      </m:oMath>
    </w:p>
    <w:p w14:paraId="3F25B859" w14:textId="77777777" w:rsidR="006A01D7" w:rsidRPr="006A01D7" w:rsidRDefault="008D3D87" w:rsidP="006A01D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4+…+0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251E0A59" w14:textId="77777777" w:rsidR="006A01D7" w:rsidRPr="006A01D7" w:rsidRDefault="008D3D87" w:rsidP="006A01D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17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17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185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14:paraId="0C7FADE9" w14:textId="638B04D8" w:rsidR="006A01D7" w:rsidRPr="006A01D7" w:rsidRDefault="008D3D87" w:rsidP="006A01D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6745ABA2" w14:textId="76D64588" w:rsidR="006A01D7" w:rsidRDefault="006A01D7" w:rsidP="006A01D7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36"/>
        <w:gridCol w:w="2103"/>
        <w:gridCol w:w="1981"/>
      </w:tblGrid>
      <w:tr w:rsidR="006A01D7" w:rsidRPr="008846B7" w14:paraId="02F14A93" w14:textId="77777777" w:rsidTr="006A01D7">
        <w:tc>
          <w:tcPr>
            <w:tcW w:w="436" w:type="dxa"/>
          </w:tcPr>
          <w:p w14:paraId="64957F51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</w:tcPr>
          <w:p w14:paraId="564231DF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981" w:type="dxa"/>
          </w:tcPr>
          <w:p w14:paraId="448023FC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</w:t>
            </w:r>
          </w:p>
        </w:tc>
      </w:tr>
      <w:tr w:rsidR="006A01D7" w:rsidRPr="008846B7" w14:paraId="45552B5A" w14:textId="77777777" w:rsidTr="006A01D7">
        <w:tc>
          <w:tcPr>
            <w:tcW w:w="436" w:type="dxa"/>
          </w:tcPr>
          <w:p w14:paraId="7DC69C93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03" w:type="dxa"/>
          </w:tcPr>
          <w:p w14:paraId="4771B5EE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185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=-0.8087</m:t>
                </m:r>
              </m:oMath>
            </m:oMathPara>
          </w:p>
        </w:tc>
        <w:tc>
          <w:tcPr>
            <w:tcW w:w="1981" w:type="dxa"/>
          </w:tcPr>
          <w:p w14:paraId="705D460C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20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=1.1180</m:t>
                </m:r>
              </m:oMath>
            </m:oMathPara>
          </w:p>
        </w:tc>
      </w:tr>
      <w:tr w:rsidR="006A01D7" w:rsidRPr="008846B7" w14:paraId="5DF40618" w14:textId="77777777" w:rsidTr="006A01D7">
        <w:tc>
          <w:tcPr>
            <w:tcW w:w="436" w:type="dxa"/>
          </w:tcPr>
          <w:p w14:paraId="6F6CF23C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03" w:type="dxa"/>
          </w:tcPr>
          <w:p w14:paraId="4195E022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185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=-0.8087</m:t>
                </m:r>
              </m:oMath>
            </m:oMathPara>
          </w:p>
        </w:tc>
        <w:tc>
          <w:tcPr>
            <w:tcW w:w="1981" w:type="dxa"/>
          </w:tcPr>
          <w:p w14:paraId="2DC44767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20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=0.4472</m:t>
                </m:r>
              </m:oMath>
            </m:oMathPara>
          </w:p>
        </w:tc>
      </w:tr>
      <w:tr w:rsidR="006A01D7" w:rsidRPr="008846B7" w14:paraId="7D4065D6" w14:textId="77777777" w:rsidTr="006A01D7">
        <w:tc>
          <w:tcPr>
            <w:tcW w:w="436" w:type="dxa"/>
          </w:tcPr>
          <w:p w14:paraId="759AB217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3" w:type="dxa"/>
          </w:tcPr>
          <w:p w14:paraId="4AAF015C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185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=-1.250</m:t>
                </m:r>
              </m:oMath>
            </m:oMathPara>
          </w:p>
        </w:tc>
        <w:tc>
          <w:tcPr>
            <w:tcW w:w="1981" w:type="dxa"/>
          </w:tcPr>
          <w:p w14:paraId="36D3FA91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20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=1.1180</m:t>
                </m:r>
              </m:oMath>
            </m:oMathPara>
          </w:p>
        </w:tc>
      </w:tr>
      <w:tr w:rsidR="006A01D7" w:rsidRPr="008846B7" w14:paraId="7045F408" w14:textId="77777777" w:rsidTr="006A01D7">
        <w:tc>
          <w:tcPr>
            <w:tcW w:w="436" w:type="dxa"/>
          </w:tcPr>
          <w:p w14:paraId="2A8FC8CA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3" w:type="dxa"/>
          </w:tcPr>
          <w:p w14:paraId="6916C592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185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=0.9558</m:t>
                </m:r>
              </m:oMath>
            </m:oMathPara>
          </w:p>
        </w:tc>
        <w:tc>
          <w:tcPr>
            <w:tcW w:w="1981" w:type="dxa"/>
          </w:tcPr>
          <w:p w14:paraId="29A66A3A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20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=-0.8944</m:t>
                </m:r>
              </m:oMath>
            </m:oMathPara>
          </w:p>
        </w:tc>
      </w:tr>
      <w:tr w:rsidR="006A01D7" w:rsidRPr="008846B7" w14:paraId="264C1D32" w14:textId="77777777" w:rsidTr="006A01D7">
        <w:tc>
          <w:tcPr>
            <w:tcW w:w="436" w:type="dxa"/>
          </w:tcPr>
          <w:p w14:paraId="46AFC341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3" w:type="dxa"/>
          </w:tcPr>
          <w:p w14:paraId="5FE26143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185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=1.3969</m:t>
                </m:r>
              </m:oMath>
            </m:oMathPara>
          </w:p>
        </w:tc>
        <w:tc>
          <w:tcPr>
            <w:tcW w:w="1981" w:type="dxa"/>
          </w:tcPr>
          <w:p w14:paraId="0ABA4094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20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=-0.2236</m:t>
                </m:r>
              </m:oMath>
            </m:oMathPara>
          </w:p>
        </w:tc>
      </w:tr>
      <w:tr w:rsidR="006A01D7" w:rsidRPr="008846B7" w14:paraId="36ADF664" w14:textId="77777777" w:rsidTr="006A01D7">
        <w:tc>
          <w:tcPr>
            <w:tcW w:w="436" w:type="dxa"/>
          </w:tcPr>
          <w:p w14:paraId="5108E02E" w14:textId="77777777" w:rsidR="006A01D7" w:rsidRDefault="006A01D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03" w:type="dxa"/>
          </w:tcPr>
          <w:p w14:paraId="5C8D1675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185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=0.5147</m:t>
                </m:r>
              </m:oMath>
            </m:oMathPara>
          </w:p>
        </w:tc>
        <w:tc>
          <w:tcPr>
            <w:tcW w:w="1981" w:type="dxa"/>
          </w:tcPr>
          <w:p w14:paraId="2BA366DD" w14:textId="77777777" w:rsidR="006A01D7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20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=-1.5652</m:t>
                </m:r>
              </m:oMath>
            </m:oMathPara>
          </w:p>
        </w:tc>
      </w:tr>
    </w:tbl>
    <w:p w14:paraId="759D86E5" w14:textId="77777777" w:rsidR="006A01D7" w:rsidRDefault="006A01D7" w:rsidP="006A01D7">
      <w:pPr>
        <w:spacing w:after="160" w:line="259" w:lineRule="auto"/>
        <w:rPr>
          <w:rFonts w:ascii="Times New Roman" w:hAnsi="Times New Roman" w:cs="Times New Roman"/>
        </w:rPr>
      </w:pPr>
    </w:p>
    <w:p w14:paraId="5CB7E37B" w14:textId="77777777" w:rsidR="006A01D7" w:rsidRPr="006A01D7" w:rsidRDefault="006A01D7" w:rsidP="006A01D7">
      <w:pPr>
        <w:rPr>
          <w:rFonts w:ascii="Times New Roman" w:hAnsi="Times New Roman" w:cs="Times New Roman"/>
        </w:rPr>
      </w:pPr>
      <w:r w:rsidRPr="006A01D7">
        <w:rPr>
          <w:rFonts w:ascii="Times New Roman" w:hAnsi="Times New Roman" w:cs="Times New Roman"/>
        </w:rPr>
        <w:t xml:space="preserve">9b)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0.9558+1.3969+0.5147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-0.8944-0.2236-1.5652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0.9558, -0.8944</m:t>
            </m:r>
          </m:e>
        </m:d>
      </m:oMath>
    </w:p>
    <w:p w14:paraId="5B523B32" w14:textId="3BA9A14B" w:rsidR="006A01D7" w:rsidRPr="006A01D7" w:rsidRDefault="006A01D7" w:rsidP="006A01D7">
      <w:pPr>
        <w:spacing w:after="160" w:line="259" w:lineRule="auto"/>
        <w:rPr>
          <w:rFonts w:ascii="Times New Roman" w:hAnsi="Times New Roman" w:cs="Times New Roman"/>
        </w:rPr>
      </w:pPr>
    </w:p>
    <w:p w14:paraId="0B207E80" w14:textId="2999E1D2" w:rsidR="006A01D7" w:rsidRPr="006A01D7" w:rsidRDefault="008D3D87" w:rsidP="006A01D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-0.8087-0.8087+0.9558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1.1180+0.4472+1.1180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=(-0.9558, 0.8944)</m:t>
          </m:r>
        </m:oMath>
      </m:oMathPara>
    </w:p>
    <w:p w14:paraId="0F78FDAC" w14:textId="2FA874CB" w:rsidR="006A01D7" w:rsidRDefault="006A01D7" w:rsidP="006A01D7">
      <w:pPr>
        <w:rPr>
          <w:rFonts w:ascii="Times New Roman" w:hAnsi="Times New Roman" w:cs="Times New Roman"/>
        </w:rPr>
      </w:pPr>
    </w:p>
    <w:p w14:paraId="6C956A42" w14:textId="5EEE9077" w:rsidR="006A01D7" w:rsidRDefault="00C03763" w:rsidP="006A01D7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3898286" wp14:editId="6C47EB88">
            <wp:simplePos x="0" y="0"/>
            <wp:positionH relativeFrom="column">
              <wp:posOffset>0</wp:posOffset>
            </wp:positionH>
            <wp:positionV relativeFrom="paragraph">
              <wp:posOffset>72865</wp:posOffset>
            </wp:positionV>
            <wp:extent cx="2276272" cy="1497531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78" cy="14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1D7">
        <w:rPr>
          <w:rFonts w:ascii="Times New Roman" w:hAnsi="Times New Roman" w:cs="Times New Roman"/>
        </w:rPr>
        <w:t>9c)</w:t>
      </w:r>
    </w:p>
    <w:p w14:paraId="0BD93ED6" w14:textId="2B9DC72B" w:rsidR="006A01D7" w:rsidRPr="006A01D7" w:rsidRDefault="006A01D7" w:rsidP="006A01D7">
      <w:pPr>
        <w:rPr>
          <w:rFonts w:ascii="Times New Roman" w:hAnsi="Times New Roman" w:cs="Times New Roman"/>
        </w:rPr>
      </w:pPr>
    </w:p>
    <w:p w14:paraId="7B1A1EF5" w14:textId="4ADEAAFB" w:rsidR="006A01D7" w:rsidRPr="006A01D7" w:rsidRDefault="006A01D7" w:rsidP="006A01D7">
      <w:pPr>
        <w:rPr>
          <w:rFonts w:ascii="Times New Roman" w:hAnsi="Times New Roman" w:cs="Times New Roman"/>
        </w:rPr>
      </w:pPr>
    </w:p>
    <w:p w14:paraId="653F9BAC" w14:textId="313740B1" w:rsidR="00326D64" w:rsidRPr="008846B7" w:rsidRDefault="00326D64" w:rsidP="00326D64">
      <w:pPr>
        <w:rPr>
          <w:rFonts w:ascii="Times New Roman" w:hAnsi="Times New Roman" w:cs="Times New Roman"/>
        </w:rPr>
      </w:pPr>
    </w:p>
    <w:p w14:paraId="2FB98D2F" w14:textId="7C6A1777" w:rsidR="006A01D7" w:rsidRPr="008846B7" w:rsidRDefault="006A01D7" w:rsidP="00326D64">
      <w:pPr>
        <w:rPr>
          <w:rFonts w:ascii="Times New Roman" w:hAnsi="Times New Roman" w:cs="Times New Roman"/>
        </w:rPr>
      </w:pPr>
    </w:p>
    <w:p w14:paraId="0D1336CE" w14:textId="352A3901" w:rsidR="006A01D7" w:rsidRPr="008846B7" w:rsidRDefault="006A01D7" w:rsidP="00326D64">
      <w:pPr>
        <w:rPr>
          <w:rFonts w:ascii="Times New Roman" w:hAnsi="Times New Roman" w:cs="Times New Roman"/>
        </w:rPr>
      </w:pPr>
    </w:p>
    <w:p w14:paraId="2FD9AFBC" w14:textId="4D378701" w:rsidR="006A01D7" w:rsidRPr="008846B7" w:rsidRDefault="006A01D7" w:rsidP="00326D64">
      <w:pPr>
        <w:rPr>
          <w:rFonts w:ascii="Times New Roman" w:hAnsi="Times New Roman" w:cs="Times New Roman"/>
        </w:rPr>
      </w:pPr>
    </w:p>
    <w:p w14:paraId="664304AE" w14:textId="341786D1" w:rsidR="006A01D7" w:rsidRPr="008846B7" w:rsidRDefault="006A01D7" w:rsidP="00326D64">
      <w:pPr>
        <w:rPr>
          <w:rFonts w:ascii="Times New Roman" w:hAnsi="Times New Roman" w:cs="Times New Roman"/>
        </w:rPr>
      </w:pPr>
    </w:p>
    <w:p w14:paraId="059BC038" w14:textId="4329D1FA" w:rsidR="006A01D7" w:rsidRPr="008846B7" w:rsidRDefault="006A01D7" w:rsidP="00326D64">
      <w:pPr>
        <w:rPr>
          <w:rFonts w:ascii="Times New Roman" w:hAnsi="Times New Roman" w:cs="Times New Roman"/>
        </w:rPr>
      </w:pPr>
    </w:p>
    <w:p w14:paraId="39305775" w14:textId="6ACBCE52" w:rsidR="006A01D7" w:rsidRPr="008846B7" w:rsidRDefault="006A01D7" w:rsidP="00326D64">
      <w:pPr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>9d) No, we can see that the plot does not decrease dramatically after k=4.</w:t>
      </w:r>
    </w:p>
    <w:p w14:paraId="75604A24" w14:textId="77777777" w:rsidR="00C455AC" w:rsidRPr="008846B7" w:rsidRDefault="00C455AC" w:rsidP="00C455AC">
      <w:pPr>
        <w:spacing w:after="160" w:line="259" w:lineRule="auto"/>
        <w:rPr>
          <w:rFonts w:ascii="Times New Roman" w:hAnsi="Times New Roman" w:cs="Times New Roman"/>
        </w:rPr>
      </w:pPr>
    </w:p>
    <w:p w14:paraId="7968028C" w14:textId="6630B36D" w:rsidR="00C455AC" w:rsidRPr="00C455AC" w:rsidRDefault="006A01D7" w:rsidP="00C455AC">
      <w:pPr>
        <w:spacing w:after="160" w:line="259" w:lineRule="auto"/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</w:rPr>
        <w:t xml:space="preserve">10a) </w:t>
      </w:r>
      <w:r w:rsidR="00C455AC" w:rsidRPr="00C455AC">
        <w:rPr>
          <w:rFonts w:ascii="Times New Roman" w:hAnsi="Times New Roman" w:cs="Times New Roman"/>
        </w:rPr>
        <w:t xml:space="preserve">Distance matrix =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9"/>
        <w:gridCol w:w="1096"/>
        <w:gridCol w:w="1096"/>
        <w:gridCol w:w="1096"/>
        <w:gridCol w:w="1051"/>
        <w:gridCol w:w="1096"/>
        <w:gridCol w:w="996"/>
      </w:tblGrid>
      <w:tr w:rsidR="00C455AC" w:rsidRPr="008846B7" w14:paraId="7E263E3A" w14:textId="77777777" w:rsidTr="00C455AC">
        <w:tc>
          <w:tcPr>
            <w:tcW w:w="1139" w:type="dxa"/>
          </w:tcPr>
          <w:p w14:paraId="2636B6D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096" w:type="dxa"/>
          </w:tcPr>
          <w:p w14:paraId="1C11F57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6" w:type="dxa"/>
          </w:tcPr>
          <w:p w14:paraId="780253AE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6" w:type="dxa"/>
          </w:tcPr>
          <w:p w14:paraId="0C5133AC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</w:tcPr>
          <w:p w14:paraId="223811E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6" w:type="dxa"/>
          </w:tcPr>
          <w:p w14:paraId="5C1351C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6" w:type="dxa"/>
          </w:tcPr>
          <w:p w14:paraId="6C36674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455AC" w:rsidRPr="008846B7" w14:paraId="55703CC2" w14:textId="77777777" w:rsidTr="00C455AC">
        <w:tc>
          <w:tcPr>
            <w:tcW w:w="1139" w:type="dxa"/>
          </w:tcPr>
          <w:p w14:paraId="1C2E331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6" w:type="dxa"/>
          </w:tcPr>
          <w:p w14:paraId="336A516B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96" w:type="dxa"/>
          </w:tcPr>
          <w:p w14:paraId="10C256D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0A89DE8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</w:tcPr>
          <w:p w14:paraId="6629CC6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6C92BD6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14:paraId="5479885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4AD476BF" w14:textId="77777777" w:rsidTr="00C455AC">
        <w:tc>
          <w:tcPr>
            <w:tcW w:w="1139" w:type="dxa"/>
          </w:tcPr>
          <w:p w14:paraId="4DD7BF6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6" w:type="dxa"/>
          </w:tcPr>
          <w:p w14:paraId="68D7E0C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CD85D1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96" w:type="dxa"/>
          </w:tcPr>
          <w:p w14:paraId="5377E07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</w:tcPr>
          <w:p w14:paraId="38EA4BE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0F6DE81C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14:paraId="066E26D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29D1CFAC" w14:textId="77777777" w:rsidTr="00C455AC">
        <w:tc>
          <w:tcPr>
            <w:tcW w:w="1139" w:type="dxa"/>
          </w:tcPr>
          <w:p w14:paraId="53DC4E29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6" w:type="dxa"/>
          </w:tcPr>
          <w:p w14:paraId="45AF4D6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096" w:type="dxa"/>
          </w:tcPr>
          <w:p w14:paraId="7138CEA4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B5C5733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51" w:type="dxa"/>
          </w:tcPr>
          <w:p w14:paraId="108A0F7B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1B808DE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14:paraId="2DD0441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47A62FDF" w14:textId="77777777" w:rsidTr="00C455AC">
        <w:tc>
          <w:tcPr>
            <w:tcW w:w="1139" w:type="dxa"/>
          </w:tcPr>
          <w:p w14:paraId="7118C9BB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6" w:type="dxa"/>
          </w:tcPr>
          <w:p w14:paraId="5EFFF96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1096" w:type="dxa"/>
          </w:tcPr>
          <w:p w14:paraId="1D0ECE30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5C08DA02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051" w:type="dxa"/>
          </w:tcPr>
          <w:p w14:paraId="5AA05F0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96" w:type="dxa"/>
          </w:tcPr>
          <w:p w14:paraId="5569B93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14:paraId="53F3B65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75388E7B" w14:textId="77777777" w:rsidTr="00C455AC">
        <w:tc>
          <w:tcPr>
            <w:tcW w:w="1139" w:type="dxa"/>
          </w:tcPr>
          <w:p w14:paraId="4D874DC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6" w:type="dxa"/>
          </w:tcPr>
          <w:p w14:paraId="5AC0E932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35BF0BB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1096" w:type="dxa"/>
          </w:tcPr>
          <w:p w14:paraId="7D3047AF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1051" w:type="dxa"/>
          </w:tcPr>
          <w:p w14:paraId="403B023B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32D15C7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996" w:type="dxa"/>
          </w:tcPr>
          <w:p w14:paraId="24D407B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5D614582" w14:textId="77777777" w:rsidTr="00C455AC">
        <w:tc>
          <w:tcPr>
            <w:tcW w:w="1139" w:type="dxa"/>
          </w:tcPr>
          <w:p w14:paraId="15BEFBD3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6" w:type="dxa"/>
          </w:tcPr>
          <w:p w14:paraId="5ACF79E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1096" w:type="dxa"/>
          </w:tcPr>
          <w:p w14:paraId="6485AD13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774D9747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1051" w:type="dxa"/>
          </w:tcPr>
          <w:p w14:paraId="76B175C7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1003E38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996" w:type="dxa"/>
          </w:tcPr>
          <w:p w14:paraId="515FA59C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14:paraId="77B48562" w14:textId="77777777" w:rsidR="00C455AC" w:rsidRDefault="00C455AC" w:rsidP="00C455AC">
      <w:pPr>
        <w:rPr>
          <w:rFonts w:ascii="Times New Roman" w:hAnsi="Times New Roman" w:cs="Times New Roman"/>
        </w:rPr>
      </w:pPr>
      <w:r w:rsidRPr="00CC7F12">
        <w:rPr>
          <w:rFonts w:ascii="Times New Roman" w:hAnsi="Times New Roman" w:cs="Times New Roman"/>
        </w:rPr>
        <w:t xml:space="preserve">where the cell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C7F12">
        <w:rPr>
          <w:rFonts w:ascii="Times New Roman" w:hAnsi="Times New Roman" w:cs="Times New Roman"/>
        </w:rPr>
        <w:t xml:space="preserve"> represents the distance between </w:t>
      </w:r>
      <m:oMath>
        <m:r>
          <w:rPr>
            <w:rFonts w:ascii="Cambria Math" w:hAnsi="Cambria Math" w:cs="Times New Roman"/>
          </w:rPr>
          <m:t>i</m:t>
        </m:r>
      </m:oMath>
      <w:r w:rsidRPr="00CC7F12">
        <w:rPr>
          <w:rFonts w:ascii="Times New Roman" w:hAnsi="Times New Roman" w:cs="Times New Roman"/>
        </w:rPr>
        <w:t xml:space="preserve">th observation and </w:t>
      </w:r>
      <m:oMath>
        <m:r>
          <w:rPr>
            <w:rFonts w:ascii="Cambria Math" w:hAnsi="Cambria Math" w:cs="Times New Roman"/>
          </w:rPr>
          <m:t>j</m:t>
        </m:r>
      </m:oMath>
      <w:r w:rsidRPr="00CC7F12">
        <w:rPr>
          <w:rFonts w:ascii="Times New Roman" w:hAnsi="Times New Roman" w:cs="Times New Roman"/>
        </w:rPr>
        <w:t>th observation.</w:t>
      </w:r>
    </w:p>
    <w:p w14:paraId="61B2C7B9" w14:textId="77777777" w:rsidR="00C455AC" w:rsidRDefault="00C455AC" w:rsidP="00C455AC">
      <w:pPr>
        <w:rPr>
          <w:rFonts w:ascii="Times New Roman" w:hAnsi="Times New Roman" w:cs="Times New Roman"/>
        </w:rPr>
      </w:pPr>
    </w:p>
    <w:p w14:paraId="636DF5CA" w14:textId="497D29A0" w:rsidR="00C455AC" w:rsidRPr="00CC7F12" w:rsidRDefault="00C455AC" w:rsidP="00C4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distance is that between index 0 and index 1. Therefore, group index 0 and index 1 into a new cluster (0, 1).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140"/>
        <w:gridCol w:w="1141"/>
        <w:gridCol w:w="1108"/>
        <w:gridCol w:w="1141"/>
        <w:gridCol w:w="1069"/>
      </w:tblGrid>
      <w:tr w:rsidR="00C455AC" w:rsidRPr="008846B7" w14:paraId="4281D4E3" w14:textId="77777777" w:rsidTr="00C455AC">
        <w:tc>
          <w:tcPr>
            <w:tcW w:w="1170" w:type="dxa"/>
          </w:tcPr>
          <w:p w14:paraId="0C7B238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140" w:type="dxa"/>
          </w:tcPr>
          <w:p w14:paraId="6B0E76B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1141" w:type="dxa"/>
          </w:tcPr>
          <w:p w14:paraId="24EC21D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8" w:type="dxa"/>
          </w:tcPr>
          <w:p w14:paraId="11DA2DB7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41" w:type="dxa"/>
          </w:tcPr>
          <w:p w14:paraId="7A18705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9" w:type="dxa"/>
          </w:tcPr>
          <w:p w14:paraId="169A8F8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455AC" w:rsidRPr="008846B7" w14:paraId="7A7CAE8D" w14:textId="77777777" w:rsidTr="00C455AC">
        <w:tc>
          <w:tcPr>
            <w:tcW w:w="1170" w:type="dxa"/>
          </w:tcPr>
          <w:p w14:paraId="09D0D8F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1140" w:type="dxa"/>
          </w:tcPr>
          <w:p w14:paraId="2C1F4C2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41" w:type="dxa"/>
          </w:tcPr>
          <w:p w14:paraId="47BA1DC8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A156DC7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3321494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1F0413E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46FE7768" w14:textId="77777777" w:rsidTr="00C455AC">
        <w:tc>
          <w:tcPr>
            <w:tcW w:w="1170" w:type="dxa"/>
          </w:tcPr>
          <w:p w14:paraId="1C41606B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0" w:type="dxa"/>
          </w:tcPr>
          <w:p w14:paraId="131CB2D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141" w:type="dxa"/>
          </w:tcPr>
          <w:p w14:paraId="4F052D3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08" w:type="dxa"/>
          </w:tcPr>
          <w:p w14:paraId="14A41AF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76AACE2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11B4250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551022DA" w14:textId="77777777" w:rsidTr="00C455AC">
        <w:tc>
          <w:tcPr>
            <w:tcW w:w="1170" w:type="dxa"/>
          </w:tcPr>
          <w:p w14:paraId="2B37AB2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40" w:type="dxa"/>
          </w:tcPr>
          <w:p w14:paraId="11AD8688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490ECBF3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57B2FA2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41" w:type="dxa"/>
          </w:tcPr>
          <w:p w14:paraId="08327718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130F828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2CC6335A" w14:textId="77777777" w:rsidTr="00C455AC">
        <w:tc>
          <w:tcPr>
            <w:tcW w:w="1170" w:type="dxa"/>
          </w:tcPr>
          <w:p w14:paraId="6715F7E9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0" w:type="dxa"/>
          </w:tcPr>
          <w:p w14:paraId="50D4830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1141" w:type="dxa"/>
          </w:tcPr>
          <w:p w14:paraId="03B2A3A5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773CA217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6C23528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69" w:type="dxa"/>
          </w:tcPr>
          <w:p w14:paraId="2222D15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15511742" w14:textId="77777777" w:rsidTr="00C455AC">
        <w:tc>
          <w:tcPr>
            <w:tcW w:w="1170" w:type="dxa"/>
          </w:tcPr>
          <w:p w14:paraId="4AACCC6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0" w:type="dxa"/>
          </w:tcPr>
          <w:p w14:paraId="6229600E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6856E97A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6947D8D7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0456A30D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069" w:type="dxa"/>
          </w:tcPr>
          <w:p w14:paraId="0AB9CF4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14:paraId="62F5F140" w14:textId="77777777" w:rsidR="00C455AC" w:rsidRDefault="00C455AC" w:rsidP="00C4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distance between cluster (0, 1) and 2 is the minimum distance between distance between index 0 and index 2 and that between index 1 and index 2 as we use single linkage.</w:t>
      </w:r>
    </w:p>
    <w:p w14:paraId="10351FE3" w14:textId="77777777" w:rsidR="00C455AC" w:rsidRPr="004714A4" w:rsidRDefault="00C455AC" w:rsidP="00C455A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0, 2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1, 2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(2,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=2</m:t>
          </m:r>
        </m:oMath>
      </m:oMathPara>
    </w:p>
    <w:p w14:paraId="6114EFB3" w14:textId="77777777" w:rsidR="00C455AC" w:rsidRDefault="00C455AC" w:rsidP="00C4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distance is that between index 3 and index 5. Therefore, group index 3 and index 5 into a new cluster (3, 5).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140"/>
        <w:gridCol w:w="1141"/>
        <w:gridCol w:w="1108"/>
        <w:gridCol w:w="1141"/>
      </w:tblGrid>
      <w:tr w:rsidR="00C455AC" w:rsidRPr="008846B7" w14:paraId="031C12D2" w14:textId="77777777" w:rsidTr="00C455AC">
        <w:tc>
          <w:tcPr>
            <w:tcW w:w="1170" w:type="dxa"/>
          </w:tcPr>
          <w:p w14:paraId="7B3C949E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140" w:type="dxa"/>
          </w:tcPr>
          <w:p w14:paraId="5E1E757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1141" w:type="dxa"/>
          </w:tcPr>
          <w:p w14:paraId="518E6BF7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8" w:type="dxa"/>
          </w:tcPr>
          <w:p w14:paraId="5FD0D2F9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(3, 5)</w:t>
            </w:r>
          </w:p>
        </w:tc>
        <w:tc>
          <w:tcPr>
            <w:tcW w:w="1141" w:type="dxa"/>
          </w:tcPr>
          <w:p w14:paraId="693A780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455AC" w:rsidRPr="008846B7" w14:paraId="7533200B" w14:textId="77777777" w:rsidTr="00C455AC">
        <w:tc>
          <w:tcPr>
            <w:tcW w:w="1170" w:type="dxa"/>
          </w:tcPr>
          <w:p w14:paraId="670AA71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1140" w:type="dxa"/>
          </w:tcPr>
          <w:p w14:paraId="1EB88B3A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41" w:type="dxa"/>
          </w:tcPr>
          <w:p w14:paraId="28C1FC33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4F4F8FC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3500A7D3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65635871" w14:textId="77777777" w:rsidTr="00C455AC">
        <w:tc>
          <w:tcPr>
            <w:tcW w:w="1170" w:type="dxa"/>
          </w:tcPr>
          <w:p w14:paraId="4561306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0" w:type="dxa"/>
          </w:tcPr>
          <w:p w14:paraId="3C8A69D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141" w:type="dxa"/>
          </w:tcPr>
          <w:p w14:paraId="250AF3BC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08" w:type="dxa"/>
          </w:tcPr>
          <w:p w14:paraId="30354798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070852F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3DAF708F" w14:textId="77777777" w:rsidTr="00C455AC">
        <w:tc>
          <w:tcPr>
            <w:tcW w:w="1170" w:type="dxa"/>
          </w:tcPr>
          <w:p w14:paraId="2F44E648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(3, 5)</w:t>
            </w:r>
          </w:p>
        </w:tc>
        <w:tc>
          <w:tcPr>
            <w:tcW w:w="1140" w:type="dxa"/>
          </w:tcPr>
          <w:p w14:paraId="01431BF8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0694BB56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12E3753D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41" w:type="dxa"/>
          </w:tcPr>
          <w:p w14:paraId="3B155D77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1C17B340" w14:textId="77777777" w:rsidTr="00C455AC">
        <w:tc>
          <w:tcPr>
            <w:tcW w:w="1170" w:type="dxa"/>
          </w:tcPr>
          <w:p w14:paraId="0E7DF133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40" w:type="dxa"/>
          </w:tcPr>
          <w:p w14:paraId="109ADD7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1141" w:type="dxa"/>
          </w:tcPr>
          <w:p w14:paraId="202DD619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197B50B4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2AD3D82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14:paraId="54444D61" w14:textId="77777777" w:rsidR="00C455AC" w:rsidRDefault="00C455AC" w:rsidP="00C4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distance is that between cluster (0, 1) and index 2. Therefore, group cluster (0, 1) and index 2 into a new cluster ((0, 1), 2).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140"/>
        <w:gridCol w:w="1108"/>
        <w:gridCol w:w="1141"/>
      </w:tblGrid>
      <w:tr w:rsidR="00C455AC" w:rsidRPr="008846B7" w14:paraId="6BE10DA0" w14:textId="77777777" w:rsidTr="00C455AC">
        <w:tc>
          <w:tcPr>
            <w:tcW w:w="1170" w:type="dxa"/>
          </w:tcPr>
          <w:p w14:paraId="5B5965BE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140" w:type="dxa"/>
          </w:tcPr>
          <w:p w14:paraId="0FA10C4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((0, 1), 2)</w:t>
            </w:r>
          </w:p>
        </w:tc>
        <w:tc>
          <w:tcPr>
            <w:tcW w:w="1108" w:type="dxa"/>
          </w:tcPr>
          <w:p w14:paraId="305FF879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(3, 5)</w:t>
            </w:r>
          </w:p>
        </w:tc>
        <w:tc>
          <w:tcPr>
            <w:tcW w:w="1141" w:type="dxa"/>
          </w:tcPr>
          <w:p w14:paraId="6CCC122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455AC" w:rsidRPr="008846B7" w14:paraId="645C43C9" w14:textId="77777777" w:rsidTr="00C455AC">
        <w:tc>
          <w:tcPr>
            <w:tcW w:w="1170" w:type="dxa"/>
          </w:tcPr>
          <w:p w14:paraId="33D49A74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((0, 1), 2)</w:t>
            </w:r>
          </w:p>
        </w:tc>
        <w:tc>
          <w:tcPr>
            <w:tcW w:w="1140" w:type="dxa"/>
          </w:tcPr>
          <w:p w14:paraId="7E361A3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08" w:type="dxa"/>
          </w:tcPr>
          <w:p w14:paraId="7C97E9FE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6AF8C2F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0B90173E" w14:textId="77777777" w:rsidTr="00C455AC">
        <w:tc>
          <w:tcPr>
            <w:tcW w:w="1170" w:type="dxa"/>
          </w:tcPr>
          <w:p w14:paraId="42A16FEE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(3, 5)</w:t>
            </w:r>
          </w:p>
        </w:tc>
        <w:tc>
          <w:tcPr>
            <w:tcW w:w="1140" w:type="dxa"/>
          </w:tcPr>
          <w:p w14:paraId="464FC53E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7D4EB5C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41" w:type="dxa"/>
          </w:tcPr>
          <w:p w14:paraId="4FA1C1AE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413ACE93" w14:textId="77777777" w:rsidTr="00C455AC">
        <w:tc>
          <w:tcPr>
            <w:tcW w:w="1170" w:type="dxa"/>
          </w:tcPr>
          <w:p w14:paraId="31D84FA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0" w:type="dxa"/>
          </w:tcPr>
          <w:p w14:paraId="5273D6D6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4105B98B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41" w:type="dxa"/>
          </w:tcPr>
          <w:p w14:paraId="13ABCF42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14:paraId="7621E5EF" w14:textId="523DA485" w:rsidR="00C455AC" w:rsidRDefault="00C455AC" w:rsidP="00C455AC">
      <w:pPr>
        <w:rPr>
          <w:rFonts w:ascii="Times New Roman" w:hAnsi="Times New Roman" w:cs="Times New Roman"/>
        </w:rPr>
      </w:pPr>
    </w:p>
    <w:p w14:paraId="0D7F0B05" w14:textId="77777777" w:rsidR="00C455AC" w:rsidRDefault="00C455AC" w:rsidP="00390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distance is that between cluster (3, 5) and index 4. Therefore, group cluster (3, 5) and index 4 into a new cluster ((3, 5), 4).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140"/>
        <w:gridCol w:w="1108"/>
      </w:tblGrid>
      <w:tr w:rsidR="00C455AC" w:rsidRPr="008846B7" w14:paraId="49E70BE5" w14:textId="77777777" w:rsidTr="00390FDA">
        <w:tc>
          <w:tcPr>
            <w:tcW w:w="1170" w:type="dxa"/>
          </w:tcPr>
          <w:p w14:paraId="5DD688C5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140" w:type="dxa"/>
          </w:tcPr>
          <w:p w14:paraId="0A49D220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((0, 1), 2)</w:t>
            </w:r>
          </w:p>
        </w:tc>
        <w:tc>
          <w:tcPr>
            <w:tcW w:w="1108" w:type="dxa"/>
          </w:tcPr>
          <w:p w14:paraId="4D0EBFF6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((3, 5), 4)</w:t>
            </w:r>
          </w:p>
        </w:tc>
      </w:tr>
      <w:tr w:rsidR="00C455AC" w:rsidRPr="008846B7" w14:paraId="58AB577D" w14:textId="77777777" w:rsidTr="00390FDA">
        <w:tc>
          <w:tcPr>
            <w:tcW w:w="1170" w:type="dxa"/>
          </w:tcPr>
          <w:p w14:paraId="3FC02DA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((0, 1), 2)</w:t>
            </w:r>
          </w:p>
        </w:tc>
        <w:tc>
          <w:tcPr>
            <w:tcW w:w="1140" w:type="dxa"/>
          </w:tcPr>
          <w:p w14:paraId="4AA3405F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08" w:type="dxa"/>
          </w:tcPr>
          <w:p w14:paraId="73E94FE7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455AC" w:rsidRPr="008846B7" w14:paraId="409C845F" w14:textId="77777777" w:rsidTr="00390FDA">
        <w:tc>
          <w:tcPr>
            <w:tcW w:w="1170" w:type="dxa"/>
          </w:tcPr>
          <w:p w14:paraId="404838F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((3, 5), 4)</w:t>
            </w:r>
          </w:p>
        </w:tc>
        <w:tc>
          <w:tcPr>
            <w:tcW w:w="1140" w:type="dxa"/>
          </w:tcPr>
          <w:p w14:paraId="2DBD49EC" w14:textId="77777777" w:rsidR="00C455AC" w:rsidRDefault="008D3D87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1108" w:type="dxa"/>
          </w:tcPr>
          <w:p w14:paraId="51C9AA71" w14:textId="77777777" w:rsidR="00C455AC" w:rsidRDefault="00C455AC" w:rsidP="009B0592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14:paraId="4F8F09C0" w14:textId="77777777" w:rsidR="00C455AC" w:rsidRDefault="00C455AC" w:rsidP="00390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minimum distance is that between cluster ((0, 1), 2) and cluster </w:t>
      </w:r>
      <w:r w:rsidRPr="004714A4">
        <w:rPr>
          <w:rFonts w:ascii="Times New Roman" w:hAnsi="Times New Roman" w:cs="Times New Roman"/>
        </w:rPr>
        <w:t>((3, 5), 4)</w:t>
      </w:r>
      <w:r>
        <w:rPr>
          <w:rFonts w:ascii="Times New Roman" w:hAnsi="Times New Roman" w:cs="Times New Roman"/>
        </w:rPr>
        <w:t xml:space="preserve">. Therefore, group cluster ((0, 1), 2) and cluster </w:t>
      </w:r>
      <w:r w:rsidRPr="004714A4">
        <w:rPr>
          <w:rFonts w:ascii="Times New Roman" w:hAnsi="Times New Roman" w:cs="Times New Roman"/>
        </w:rPr>
        <w:t>((3, 5), 4)</w:t>
      </w:r>
      <w:r>
        <w:rPr>
          <w:rFonts w:ascii="Times New Roman" w:hAnsi="Times New Roman" w:cs="Times New Roman"/>
        </w:rPr>
        <w:t xml:space="preserve"> into a new cluster (((0, 1), 2), ((3, 5), 4)).</w:t>
      </w:r>
    </w:p>
    <w:p w14:paraId="3D75F167" w14:textId="141189DC" w:rsidR="00C455AC" w:rsidRDefault="00C455AC" w:rsidP="00C455AC">
      <w:pPr>
        <w:ind w:left="1440"/>
        <w:rPr>
          <w:rFonts w:ascii="Times New Roman" w:hAnsi="Times New Roman" w:cs="Times New Roman"/>
        </w:rPr>
      </w:pPr>
      <w:r w:rsidRPr="008846B7">
        <w:rPr>
          <w:rFonts w:ascii="Times New Roman" w:hAnsi="Times New Roman" w:cs="Times New Roman"/>
          <w:noProof/>
        </w:rPr>
        <w:drawing>
          <wp:inline distT="0" distB="0" distL="0" distR="0" wp14:anchorId="49DA3DBC" wp14:editId="1E46B646">
            <wp:extent cx="3628417" cy="25862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29" cy="258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866C" w14:textId="77777777" w:rsidR="008846B7" w:rsidRDefault="008846B7" w:rsidP="00C455AC">
      <w:pPr>
        <w:ind w:left="1440"/>
        <w:rPr>
          <w:rFonts w:ascii="Times New Roman" w:hAnsi="Times New Roman" w:cs="Times New Roman"/>
        </w:rPr>
      </w:pPr>
    </w:p>
    <w:p w14:paraId="5A71DBDD" w14:textId="77777777" w:rsidR="00A33CDB" w:rsidRPr="00A33CDB" w:rsidRDefault="00390FDA" w:rsidP="00A33CDB">
      <w:pPr>
        <w:spacing w:after="160" w:line="259" w:lineRule="auto"/>
        <w:rPr>
          <w:rFonts w:ascii="Times New Roman" w:hAnsi="Times New Roman" w:cs="Times New Roman"/>
        </w:rPr>
      </w:pPr>
      <w:r w:rsidRPr="00A33CDB">
        <w:rPr>
          <w:rFonts w:ascii="Times New Roman" w:hAnsi="Times New Roman" w:cs="Times New Roman"/>
        </w:rPr>
        <w:t xml:space="preserve">10b) </w:t>
      </w:r>
      <w:r w:rsidR="00A33CDB" w:rsidRPr="00A33CDB">
        <w:rPr>
          <w:rFonts w:ascii="Times New Roman" w:hAnsi="Times New Roman" w:cs="Times New Roman"/>
        </w:rPr>
        <w:t xml:space="preserve">When number of clusters is 3, the three clusters are ((0, 1), 2), (3, 5), 4. </w:t>
      </w:r>
    </w:p>
    <w:p w14:paraId="5D0C8BC5" w14:textId="77777777" w:rsidR="00A33CDB" w:rsidRPr="00A33CDB" w:rsidRDefault="008D3D87" w:rsidP="00A33CD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 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1+1+3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4+3+4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455AE047" w14:textId="77777777" w:rsidR="00A33CDB" w:rsidRPr="00A33CDB" w:rsidRDefault="008D3D87" w:rsidP="00A33CD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3, 5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5+4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=(4.5, 0.5)</m:t>
          </m:r>
        </m:oMath>
      </m:oMathPara>
    </w:p>
    <w:p w14:paraId="2F937496" w14:textId="2A4CFC5D" w:rsidR="006A01D7" w:rsidRPr="006B7480" w:rsidRDefault="008D3D87" w:rsidP="00326D6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=(6, 3)</m:t>
          </m:r>
        </m:oMath>
      </m:oMathPara>
    </w:p>
    <w:p w14:paraId="020DF1ED" w14:textId="77777777" w:rsidR="006B7480" w:rsidRDefault="006B7480" w:rsidP="006B7480">
      <w:pPr>
        <w:spacing w:after="160" w:line="259" w:lineRule="auto"/>
        <w:rPr>
          <w:rFonts w:ascii="Times New Roman" w:hAnsi="Times New Roman" w:cs="Times New Roman"/>
        </w:rPr>
      </w:pPr>
    </w:p>
    <w:p w14:paraId="493E1311" w14:textId="5B77F236" w:rsidR="006B7480" w:rsidRPr="00C03763" w:rsidRDefault="006B7480" w:rsidP="00A442A6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10c) No</w:t>
      </w:r>
      <w:r w:rsidR="00A63EFD">
        <w:rPr>
          <w:rFonts w:ascii="Times New Roman" w:hAnsi="Times New Roman" w:cs="Times New Roman"/>
        </w:rPr>
        <w:t xml:space="preserve">, the </w:t>
      </w:r>
      <w:r w:rsidR="003F4F01">
        <w:rPr>
          <w:rFonts w:ascii="Times New Roman" w:hAnsi="Times New Roman" w:cs="Times New Roman"/>
        </w:rPr>
        <w:t xml:space="preserve">hierarchical clustering labels the data by the structure. A new data set could have </w:t>
      </w:r>
      <w:r w:rsidR="001631A3">
        <w:rPr>
          <w:rFonts w:ascii="Times New Roman" w:hAnsi="Times New Roman" w:cs="Times New Roman"/>
        </w:rPr>
        <w:t xml:space="preserve">a completely different structure from the discovered one. </w:t>
      </w:r>
      <w:r w:rsidR="00A74B2E">
        <w:rPr>
          <w:rFonts w:ascii="Times New Roman" w:hAnsi="Times New Roman" w:cs="Times New Roman"/>
        </w:rPr>
        <w:t xml:space="preserve">So </w:t>
      </w:r>
      <w:r w:rsidR="00FF3381">
        <w:rPr>
          <w:rFonts w:ascii="Times New Roman" w:hAnsi="Times New Roman" w:cs="Times New Roman"/>
        </w:rPr>
        <w:t xml:space="preserve">we would rerun the whole algorithm </w:t>
      </w:r>
      <w:r w:rsidR="00FC6818">
        <w:rPr>
          <w:rFonts w:ascii="Times New Roman" w:hAnsi="Times New Roman" w:cs="Times New Roman"/>
        </w:rPr>
        <w:t xml:space="preserve">to </w:t>
      </w:r>
      <w:r w:rsidR="00D56365">
        <w:rPr>
          <w:rFonts w:ascii="Times New Roman" w:hAnsi="Times New Roman" w:cs="Times New Roman"/>
        </w:rPr>
        <w:t>create a new set of labels.</w:t>
      </w:r>
    </w:p>
    <w:sectPr w:rsidR="006B7480" w:rsidRPr="00C03763" w:rsidSect="002828BF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E6448" w14:textId="77777777" w:rsidR="008D3D87" w:rsidRDefault="008D3D87" w:rsidP="00D1754D">
      <w:r>
        <w:separator/>
      </w:r>
    </w:p>
  </w:endnote>
  <w:endnote w:type="continuationSeparator" w:id="0">
    <w:p w14:paraId="33A2D2D4" w14:textId="77777777" w:rsidR="008D3D87" w:rsidRDefault="008D3D87" w:rsidP="00D1754D">
      <w:r>
        <w:continuationSeparator/>
      </w:r>
    </w:p>
  </w:endnote>
  <w:endnote w:type="continuationNotice" w:id="1">
    <w:p w14:paraId="0705B341" w14:textId="77777777" w:rsidR="008D3D87" w:rsidRDefault="008D3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4093852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FEDC64F" w14:textId="14F53BD9" w:rsidR="00D1754D" w:rsidRDefault="00D1754D" w:rsidP="008F0A0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156F47A" w14:textId="77777777" w:rsidR="00D1754D" w:rsidRDefault="00D175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4699414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4376F9E" w14:textId="7649807D" w:rsidR="00D1754D" w:rsidRDefault="00D1754D" w:rsidP="008F0A0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3083328F" w14:textId="77777777" w:rsidR="00D1754D" w:rsidRDefault="00D17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D7C1" w14:textId="77777777" w:rsidR="008D3D87" w:rsidRDefault="008D3D87" w:rsidP="00D1754D">
      <w:r>
        <w:separator/>
      </w:r>
    </w:p>
  </w:footnote>
  <w:footnote w:type="continuationSeparator" w:id="0">
    <w:p w14:paraId="0531B0AC" w14:textId="77777777" w:rsidR="008D3D87" w:rsidRDefault="008D3D87" w:rsidP="00D1754D">
      <w:r>
        <w:continuationSeparator/>
      </w:r>
    </w:p>
  </w:footnote>
  <w:footnote w:type="continuationNotice" w:id="1">
    <w:p w14:paraId="409379DC" w14:textId="77777777" w:rsidR="008D3D87" w:rsidRDefault="008D3D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23739"/>
    <w:multiLevelType w:val="hybridMultilevel"/>
    <w:tmpl w:val="E50A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77F62"/>
    <w:multiLevelType w:val="hybridMultilevel"/>
    <w:tmpl w:val="0AAAA01A"/>
    <w:lvl w:ilvl="0" w:tplc="1AE05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301E72"/>
    <w:multiLevelType w:val="hybridMultilevel"/>
    <w:tmpl w:val="DC52E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84111"/>
    <w:multiLevelType w:val="hybridMultilevel"/>
    <w:tmpl w:val="4C4A1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NG Chun Ho Anson">
    <w15:presenceInfo w15:providerId="None" w15:userId="TONG Chun Ho Anson"/>
  </w15:person>
  <w15:person w15:author="MAK Isaac C C">
    <w15:presenceInfo w15:providerId="AD" w15:userId="S::imccmak@ust.hk::a8dabf6c-38dc-4159-926b-55de6a7121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64"/>
    <w:rsid w:val="0007444F"/>
    <w:rsid w:val="000F2F63"/>
    <w:rsid w:val="00100734"/>
    <w:rsid w:val="0013388E"/>
    <w:rsid w:val="001631A3"/>
    <w:rsid w:val="001B6F2C"/>
    <w:rsid w:val="001D4B59"/>
    <w:rsid w:val="001F69C0"/>
    <w:rsid w:val="00246794"/>
    <w:rsid w:val="00261C82"/>
    <w:rsid w:val="002828BF"/>
    <w:rsid w:val="00286453"/>
    <w:rsid w:val="00320A1C"/>
    <w:rsid w:val="00326D64"/>
    <w:rsid w:val="00390FDA"/>
    <w:rsid w:val="003A0655"/>
    <w:rsid w:val="003E412C"/>
    <w:rsid w:val="003F4F01"/>
    <w:rsid w:val="00475604"/>
    <w:rsid w:val="004C2B18"/>
    <w:rsid w:val="005A7F22"/>
    <w:rsid w:val="005B7200"/>
    <w:rsid w:val="006304CE"/>
    <w:rsid w:val="006A01D7"/>
    <w:rsid w:val="006A0C57"/>
    <w:rsid w:val="006B7480"/>
    <w:rsid w:val="007276C5"/>
    <w:rsid w:val="00764CCF"/>
    <w:rsid w:val="007A0E7D"/>
    <w:rsid w:val="007A6AEA"/>
    <w:rsid w:val="008846B7"/>
    <w:rsid w:val="008D3D87"/>
    <w:rsid w:val="008F66BE"/>
    <w:rsid w:val="009242DE"/>
    <w:rsid w:val="00924594"/>
    <w:rsid w:val="00934376"/>
    <w:rsid w:val="0094578F"/>
    <w:rsid w:val="009B3B48"/>
    <w:rsid w:val="009E48A9"/>
    <w:rsid w:val="00A20321"/>
    <w:rsid w:val="00A33CDB"/>
    <w:rsid w:val="00A41F39"/>
    <w:rsid w:val="00A442A6"/>
    <w:rsid w:val="00A63EFD"/>
    <w:rsid w:val="00A732BA"/>
    <w:rsid w:val="00A74B2E"/>
    <w:rsid w:val="00AA21CA"/>
    <w:rsid w:val="00AA3EC0"/>
    <w:rsid w:val="00AB6C02"/>
    <w:rsid w:val="00B20E15"/>
    <w:rsid w:val="00B73E52"/>
    <w:rsid w:val="00B97CD5"/>
    <w:rsid w:val="00C03355"/>
    <w:rsid w:val="00C03763"/>
    <w:rsid w:val="00C05B7A"/>
    <w:rsid w:val="00C10F1F"/>
    <w:rsid w:val="00C13D70"/>
    <w:rsid w:val="00C41A67"/>
    <w:rsid w:val="00C455AC"/>
    <w:rsid w:val="00C6760E"/>
    <w:rsid w:val="00C813A7"/>
    <w:rsid w:val="00C86085"/>
    <w:rsid w:val="00CA5EFF"/>
    <w:rsid w:val="00CD67DB"/>
    <w:rsid w:val="00D1754D"/>
    <w:rsid w:val="00D56365"/>
    <w:rsid w:val="00D63C06"/>
    <w:rsid w:val="00D810AF"/>
    <w:rsid w:val="00DB46EB"/>
    <w:rsid w:val="00E06E59"/>
    <w:rsid w:val="00E65288"/>
    <w:rsid w:val="00EA15B1"/>
    <w:rsid w:val="00F21AB9"/>
    <w:rsid w:val="00F6451B"/>
    <w:rsid w:val="00F8193D"/>
    <w:rsid w:val="00FC6818"/>
    <w:rsid w:val="00FD7F07"/>
    <w:rsid w:val="00FE4CDF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7A24"/>
  <w15:chartTrackingRefBased/>
  <w15:docId w15:val="{663B3171-800A-FF47-89A7-CB818481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64"/>
    <w:pPr>
      <w:ind w:left="720"/>
      <w:contextualSpacing/>
    </w:pPr>
  </w:style>
  <w:style w:type="table" w:styleId="a4">
    <w:name w:val="Table Grid"/>
    <w:basedOn w:val="a1"/>
    <w:uiPriority w:val="39"/>
    <w:rsid w:val="00326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D1754D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D1754D"/>
  </w:style>
  <w:style w:type="character" w:styleId="a7">
    <w:name w:val="page number"/>
    <w:basedOn w:val="a0"/>
    <w:uiPriority w:val="99"/>
    <w:semiHidden/>
    <w:unhideWhenUsed/>
    <w:rsid w:val="00D1754D"/>
  </w:style>
  <w:style w:type="character" w:customStyle="1" w:styleId="mi">
    <w:name w:val="mi"/>
    <w:basedOn w:val="a0"/>
    <w:rsid w:val="00934376"/>
  </w:style>
  <w:style w:type="character" w:customStyle="1" w:styleId="mn">
    <w:name w:val="mn"/>
    <w:basedOn w:val="a0"/>
    <w:rsid w:val="00934376"/>
  </w:style>
  <w:style w:type="character" w:customStyle="1" w:styleId="mjxassistivemathml">
    <w:name w:val="mjx_assistive_mathml"/>
    <w:basedOn w:val="a0"/>
    <w:rsid w:val="00934376"/>
  </w:style>
  <w:style w:type="character" w:styleId="a8">
    <w:name w:val="Emphasis"/>
    <w:basedOn w:val="a0"/>
    <w:uiPriority w:val="20"/>
    <w:qFormat/>
    <w:rsid w:val="00934376"/>
    <w:rPr>
      <w:i/>
      <w:iCs/>
    </w:rPr>
  </w:style>
  <w:style w:type="character" w:styleId="a9">
    <w:name w:val="Placeholder Text"/>
    <w:basedOn w:val="a0"/>
    <w:uiPriority w:val="99"/>
    <w:semiHidden/>
    <w:rsid w:val="006A0C57"/>
    <w:rPr>
      <w:color w:val="808080"/>
    </w:rPr>
  </w:style>
  <w:style w:type="paragraph" w:styleId="aa">
    <w:name w:val="header"/>
    <w:basedOn w:val="a"/>
    <w:link w:val="ab"/>
    <w:uiPriority w:val="99"/>
    <w:unhideWhenUsed/>
    <w:rsid w:val="00320A1C"/>
    <w:pPr>
      <w:tabs>
        <w:tab w:val="center" w:pos="4513"/>
        <w:tab w:val="right" w:pos="9026"/>
      </w:tabs>
    </w:pPr>
  </w:style>
  <w:style w:type="character" w:customStyle="1" w:styleId="ab">
    <w:name w:val="頁首 字元"/>
    <w:basedOn w:val="a0"/>
    <w:link w:val="aa"/>
    <w:uiPriority w:val="99"/>
    <w:rsid w:val="00320A1C"/>
  </w:style>
  <w:style w:type="paragraph" w:styleId="ac">
    <w:name w:val="Balloon Text"/>
    <w:basedOn w:val="a"/>
    <w:link w:val="ad"/>
    <w:uiPriority w:val="99"/>
    <w:semiHidden/>
    <w:unhideWhenUsed/>
    <w:rsid w:val="00A63EFD"/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63E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W H LEE</dc:creator>
  <cp:keywords/>
  <dc:description/>
  <cp:lastModifiedBy>MAK Isaac C C</cp:lastModifiedBy>
  <cp:revision>59</cp:revision>
  <dcterms:created xsi:type="dcterms:W3CDTF">2020-05-09T08:29:00Z</dcterms:created>
  <dcterms:modified xsi:type="dcterms:W3CDTF">2020-11-29T06:44:00Z</dcterms:modified>
</cp:coreProperties>
</file>